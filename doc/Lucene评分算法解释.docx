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E11" w:rsidRPr="000B6E11" w:rsidRDefault="000B6E11" w:rsidP="000B6E11">
      <w:pPr>
        <w:widowControl/>
        <w:spacing w:after="150" w:line="540" w:lineRule="atLeast"/>
        <w:jc w:val="left"/>
        <w:outlineLvl w:val="0"/>
        <w:rPr>
          <w:rFonts w:ascii="inherit" w:eastAsia="宋体" w:hAnsi="inherit" w:cs="宋体"/>
          <w:kern w:val="36"/>
          <w:sz w:val="39"/>
          <w:szCs w:val="39"/>
        </w:rPr>
      </w:pPr>
      <w:r w:rsidRPr="000B6E11">
        <w:rPr>
          <w:rFonts w:ascii="inherit" w:eastAsia="宋体" w:hAnsi="inherit" w:cs="宋体" w:hint="eastAsia"/>
          <w:kern w:val="36"/>
          <w:sz w:val="39"/>
          <w:szCs w:val="39"/>
        </w:rPr>
        <w:fldChar w:fldCharType="begin"/>
      </w:r>
      <w:r w:rsidRPr="000B6E11">
        <w:rPr>
          <w:rFonts w:ascii="inherit" w:eastAsia="宋体" w:hAnsi="inherit" w:cs="宋体" w:hint="eastAsia"/>
          <w:kern w:val="36"/>
          <w:sz w:val="39"/>
          <w:szCs w:val="39"/>
        </w:rPr>
        <w:instrText xml:space="preserve"> HYPERLINK "http://www.hankcs.com/program/java/lucene-scoring-algorithm-explained.html" </w:instrText>
      </w:r>
      <w:r w:rsidRPr="000B6E11">
        <w:rPr>
          <w:rFonts w:ascii="inherit" w:eastAsia="宋体" w:hAnsi="inherit" w:cs="宋体" w:hint="eastAsia"/>
          <w:kern w:val="36"/>
          <w:sz w:val="39"/>
          <w:szCs w:val="39"/>
        </w:rPr>
        <w:fldChar w:fldCharType="separate"/>
      </w:r>
      <w:r w:rsidRPr="000B6E11">
        <w:rPr>
          <w:rFonts w:ascii="inherit" w:eastAsia="宋体" w:hAnsi="inherit" w:cs="宋体"/>
          <w:color w:val="555555"/>
          <w:kern w:val="36"/>
          <w:sz w:val="39"/>
          <w:szCs w:val="39"/>
          <w:u w:val="single"/>
        </w:rPr>
        <w:t>Lucene</w:t>
      </w:r>
      <w:r w:rsidRPr="000B6E11">
        <w:rPr>
          <w:rFonts w:ascii="inherit" w:eastAsia="宋体" w:hAnsi="inherit" w:cs="宋体"/>
          <w:color w:val="555555"/>
          <w:kern w:val="36"/>
          <w:sz w:val="39"/>
          <w:szCs w:val="39"/>
          <w:u w:val="single"/>
        </w:rPr>
        <w:t>评分算法解释</w:t>
      </w:r>
      <w:r w:rsidRPr="000B6E11">
        <w:rPr>
          <w:rFonts w:ascii="inherit" w:eastAsia="宋体" w:hAnsi="inherit" w:cs="宋体" w:hint="eastAsia"/>
          <w:kern w:val="36"/>
          <w:sz w:val="39"/>
          <w:szCs w:val="39"/>
        </w:rPr>
        <w:fldChar w:fldCharType="end"/>
      </w:r>
    </w:p>
    <w:p w:rsidR="000B6E11" w:rsidRPr="000B6E11" w:rsidRDefault="000B6E11" w:rsidP="000B6E11">
      <w:pPr>
        <w:widowControl/>
        <w:jc w:val="left"/>
        <w:rPr>
          <w:rFonts w:ascii="宋体" w:eastAsia="宋体" w:hAnsi="宋体" w:cs="宋体"/>
          <w:color w:val="999999"/>
          <w:kern w:val="0"/>
          <w:sz w:val="18"/>
          <w:szCs w:val="18"/>
        </w:rPr>
      </w:pPr>
      <w:hyperlink r:id="rId6" w:history="1">
        <w:r w:rsidRPr="000B6E11">
          <w:rPr>
            <w:rFonts w:ascii="宋体" w:eastAsia="宋体" w:hAnsi="宋体" w:cs="宋体"/>
            <w:color w:val="666666"/>
            <w:kern w:val="0"/>
            <w:sz w:val="18"/>
            <w:szCs w:val="18"/>
            <w:u w:val="single"/>
          </w:rPr>
          <w:t>码农场</w:t>
        </w:r>
      </w:hyperlink>
      <w:r w:rsidRPr="000B6E11">
        <w:rPr>
          <w:rFonts w:ascii="宋体" w:eastAsia="宋体" w:hAnsi="宋体" w:cs="宋体"/>
          <w:color w:val="999999"/>
          <w:kern w:val="0"/>
          <w:sz w:val="18"/>
          <w:szCs w:val="18"/>
        </w:rPr>
        <w:t> &gt; </w:t>
      </w:r>
      <w:hyperlink r:id="rId7" w:history="1">
        <w:r w:rsidRPr="000B6E11">
          <w:rPr>
            <w:rFonts w:ascii="宋体" w:eastAsia="宋体" w:hAnsi="宋体" w:cs="宋体"/>
            <w:color w:val="666666"/>
            <w:kern w:val="0"/>
            <w:sz w:val="18"/>
            <w:szCs w:val="18"/>
            <w:u w:val="single"/>
          </w:rPr>
          <w:t>编程开发</w:t>
        </w:r>
      </w:hyperlink>
      <w:r w:rsidRPr="000B6E11">
        <w:rPr>
          <w:rFonts w:ascii="宋体" w:eastAsia="宋体" w:hAnsi="宋体" w:cs="宋体"/>
          <w:color w:val="999999"/>
          <w:kern w:val="0"/>
          <w:sz w:val="18"/>
          <w:szCs w:val="18"/>
        </w:rPr>
        <w:t> &gt; </w:t>
      </w:r>
      <w:hyperlink r:id="rId8" w:history="1">
        <w:r w:rsidRPr="000B6E11">
          <w:rPr>
            <w:rFonts w:ascii="宋体" w:eastAsia="宋体" w:hAnsi="宋体" w:cs="宋体"/>
            <w:color w:val="666666"/>
            <w:kern w:val="0"/>
            <w:sz w:val="18"/>
            <w:szCs w:val="18"/>
            <w:u w:val="single"/>
          </w:rPr>
          <w:t>Java</w:t>
        </w:r>
      </w:hyperlink>
      <w:r w:rsidRPr="000B6E11">
        <w:rPr>
          <w:rFonts w:ascii="宋体" w:eastAsia="宋体" w:hAnsi="宋体" w:cs="宋体"/>
          <w:color w:val="999999"/>
          <w:kern w:val="0"/>
          <w:sz w:val="18"/>
          <w:szCs w:val="18"/>
        </w:rPr>
        <w:t xml:space="preserve"> 2014-02-20 阅读(3417) </w:t>
      </w:r>
      <w:hyperlink r:id="rId9" w:anchor="comments" w:history="1">
        <w:r w:rsidRPr="000B6E11">
          <w:rPr>
            <w:rFonts w:ascii="宋体" w:eastAsia="宋体" w:hAnsi="宋体" w:cs="宋体"/>
            <w:color w:val="666666"/>
            <w:kern w:val="0"/>
            <w:sz w:val="18"/>
            <w:szCs w:val="18"/>
            <w:u w:val="single"/>
          </w:rPr>
          <w:t>评论(2)</w:t>
        </w:r>
      </w:hyperlink>
      <w:r w:rsidRPr="000B6E11">
        <w:rPr>
          <w:rFonts w:ascii="宋体" w:eastAsia="宋体" w:hAnsi="宋体" w:cs="宋体"/>
          <w:color w:val="999999"/>
          <w:kern w:val="0"/>
          <w:sz w:val="18"/>
          <w:szCs w:val="18"/>
        </w:rPr>
        <w:t> </w:t>
      </w:r>
    </w:p>
    <w:p w:rsidR="000B6E11" w:rsidRPr="000B6E11" w:rsidRDefault="000B6E11" w:rsidP="000B6E11">
      <w:pPr>
        <w:widowControl/>
        <w:shd w:val="clear" w:color="auto" w:fill="FFFFFF"/>
        <w:spacing w:after="270"/>
        <w:jc w:val="left"/>
        <w:rPr>
          <w:ins w:id="0" w:author="Unknown"/>
          <w:rFonts w:ascii="宋体" w:eastAsia="宋体" w:hAnsi="宋体" w:cs="宋体"/>
          <w:kern w:val="0"/>
          <w:sz w:val="24"/>
          <w:szCs w:val="24"/>
        </w:rPr>
      </w:pPr>
      <w:ins w:id="1" w:author="Unknown">
        <w:r w:rsidRPr="000B6E11">
          <w:rPr>
            <w:rFonts w:ascii="宋体" w:eastAsia="宋体" w:hAnsi="宋体" w:cs="宋体"/>
            <w:kern w:val="0"/>
            <w:sz w:val="24"/>
            <w:szCs w:val="24"/>
          </w:rPr>
          <w:t>目录</w:t>
        </w:r>
      </w:ins>
    </w:p>
    <w:p w:rsidR="000B6E11" w:rsidRPr="000B6E11" w:rsidRDefault="000B6E11" w:rsidP="000B6E11">
      <w:pPr>
        <w:widowControl/>
        <w:numPr>
          <w:ilvl w:val="0"/>
          <w:numId w:val="1"/>
        </w:numPr>
        <w:shd w:val="clear" w:color="auto" w:fill="F6F6F6"/>
        <w:spacing w:before="100" w:beforeAutospacing="1" w:after="90" w:line="360" w:lineRule="atLeast"/>
        <w:ind w:left="750"/>
        <w:jc w:val="left"/>
        <w:rPr>
          <w:ins w:id="2" w:author="Unknown"/>
          <w:rFonts w:ascii="宋体" w:eastAsia="宋体" w:hAnsi="宋体" w:cs="宋体"/>
          <w:color w:val="666666"/>
          <w:kern w:val="0"/>
          <w:sz w:val="20"/>
          <w:szCs w:val="20"/>
        </w:rPr>
      </w:pPr>
      <w:ins w:id="3" w:author="Unknown">
        <w:r w:rsidRPr="000B6E11">
          <w:rPr>
            <w:rFonts w:ascii="宋体" w:eastAsia="宋体" w:hAnsi="宋体" w:cs="宋体"/>
            <w:color w:val="666666"/>
            <w:kern w:val="0"/>
            <w:sz w:val="20"/>
            <w:szCs w:val="20"/>
          </w:rPr>
          <w:fldChar w:fldCharType="begin"/>
        </w:r>
        <w:r w:rsidRPr="000B6E11">
          <w:rPr>
            <w:rFonts w:ascii="宋体" w:eastAsia="宋体" w:hAnsi="宋体" w:cs="宋体"/>
            <w:color w:val="666666"/>
            <w:kern w:val="0"/>
            <w:sz w:val="20"/>
            <w:szCs w:val="20"/>
          </w:rPr>
          <w:instrText xml:space="preserve"> HYPERLINK "http://www.hankcs.com/program/java/lucene-scoring-algorithm-explained.html" \l "h2-0" </w:instrText>
        </w:r>
        <w:r w:rsidRPr="000B6E11">
          <w:rPr>
            <w:rFonts w:ascii="宋体" w:eastAsia="宋体" w:hAnsi="宋体" w:cs="宋体"/>
            <w:color w:val="666666"/>
            <w:kern w:val="0"/>
            <w:sz w:val="20"/>
            <w:szCs w:val="20"/>
          </w:rPr>
          <w:fldChar w:fldCharType="separate"/>
        </w:r>
        <w:r w:rsidRPr="000B6E11">
          <w:rPr>
            <w:rFonts w:ascii="宋体" w:eastAsia="宋体" w:hAnsi="宋体" w:cs="宋体"/>
            <w:b/>
            <w:bCs/>
            <w:color w:val="555555"/>
            <w:kern w:val="0"/>
            <w:sz w:val="20"/>
            <w:szCs w:val="20"/>
            <w:u w:val="single"/>
          </w:rPr>
          <w:t>总匹配分值的计算</w:t>
        </w:r>
        <w:r w:rsidRPr="000B6E11">
          <w:rPr>
            <w:rFonts w:ascii="宋体" w:eastAsia="宋体" w:hAnsi="宋体" w:cs="宋体"/>
            <w:color w:val="666666"/>
            <w:kern w:val="0"/>
            <w:sz w:val="20"/>
            <w:szCs w:val="20"/>
          </w:rPr>
          <w:fldChar w:fldCharType="end"/>
        </w:r>
      </w:ins>
    </w:p>
    <w:p w:rsidR="000B6E11" w:rsidRPr="000B6E11" w:rsidRDefault="000B6E11" w:rsidP="000B6E11">
      <w:pPr>
        <w:widowControl/>
        <w:numPr>
          <w:ilvl w:val="0"/>
          <w:numId w:val="1"/>
        </w:numPr>
        <w:shd w:val="clear" w:color="auto" w:fill="F6F6F6"/>
        <w:spacing w:before="100" w:beforeAutospacing="1" w:after="90" w:line="300" w:lineRule="atLeast"/>
        <w:ind w:left="750"/>
        <w:jc w:val="left"/>
        <w:rPr>
          <w:ins w:id="4" w:author="Unknown"/>
          <w:rFonts w:ascii="宋体" w:eastAsia="宋体" w:hAnsi="宋体" w:cs="宋体"/>
          <w:color w:val="666666"/>
          <w:kern w:val="0"/>
          <w:sz w:val="18"/>
          <w:szCs w:val="18"/>
        </w:rPr>
      </w:pPr>
      <w:ins w:id="5" w:author="Unknown">
        <w:r w:rsidRPr="000B6E11">
          <w:rPr>
            <w:rFonts w:ascii="宋体" w:eastAsia="宋体" w:hAnsi="宋体" w:cs="宋体"/>
            <w:color w:val="666666"/>
            <w:kern w:val="0"/>
            <w:sz w:val="18"/>
            <w:szCs w:val="18"/>
          </w:rPr>
          <w:fldChar w:fldCharType="begin"/>
        </w:r>
        <w:r w:rsidRPr="000B6E11">
          <w:rPr>
            <w:rFonts w:ascii="宋体" w:eastAsia="宋体" w:hAnsi="宋体" w:cs="宋体"/>
            <w:color w:val="666666"/>
            <w:kern w:val="0"/>
            <w:sz w:val="18"/>
            <w:szCs w:val="18"/>
          </w:rPr>
          <w:instrText xml:space="preserve"> HYPERLINK "http://www.hankcs.com/program/java/lucene-scoring-algorithm-explained.html" \l "h3-1" </w:instrText>
        </w:r>
        <w:r w:rsidRPr="000B6E11">
          <w:rPr>
            <w:rFonts w:ascii="宋体" w:eastAsia="宋体" w:hAnsi="宋体" w:cs="宋体"/>
            <w:color w:val="666666"/>
            <w:kern w:val="0"/>
            <w:sz w:val="18"/>
            <w:szCs w:val="18"/>
          </w:rPr>
          <w:fldChar w:fldCharType="separate"/>
        </w:r>
        <w:r w:rsidRPr="000B6E11">
          <w:rPr>
            <w:rFonts w:ascii="宋体" w:eastAsia="宋体" w:hAnsi="宋体" w:cs="宋体"/>
            <w:color w:val="555555"/>
            <w:kern w:val="0"/>
            <w:sz w:val="18"/>
            <w:szCs w:val="18"/>
            <w:u w:val="single"/>
          </w:rPr>
          <w:t>查询语句在某个域匹配分值计算</w:t>
        </w:r>
        <w:r w:rsidRPr="000B6E11">
          <w:rPr>
            <w:rFonts w:ascii="宋体" w:eastAsia="宋体" w:hAnsi="宋体" w:cs="宋体"/>
            <w:color w:val="666666"/>
            <w:kern w:val="0"/>
            <w:sz w:val="18"/>
            <w:szCs w:val="18"/>
          </w:rPr>
          <w:fldChar w:fldCharType="end"/>
        </w:r>
      </w:ins>
    </w:p>
    <w:p w:rsidR="000B6E11" w:rsidRPr="000B6E11" w:rsidRDefault="000B6E11" w:rsidP="000B6E11">
      <w:pPr>
        <w:widowControl/>
        <w:spacing w:after="270"/>
        <w:ind w:firstLine="480"/>
        <w:jc w:val="left"/>
        <w:rPr>
          <w:ins w:id="6" w:author="Unknown"/>
          <w:rFonts w:ascii="宋体" w:eastAsia="宋体" w:hAnsi="宋体" w:cs="宋体"/>
          <w:kern w:val="0"/>
          <w:sz w:val="24"/>
          <w:szCs w:val="24"/>
        </w:rPr>
      </w:pPr>
      <w:proofErr w:type="spellStart"/>
      <w:ins w:id="7" w:author="Unknown">
        <w:r w:rsidRPr="000B6E11">
          <w:rPr>
            <w:rFonts w:ascii="宋体" w:eastAsia="宋体" w:hAnsi="宋体" w:cs="宋体"/>
            <w:kern w:val="0"/>
            <w:sz w:val="24"/>
            <w:szCs w:val="24"/>
          </w:rPr>
          <w:t>Lucene</w:t>
        </w:r>
        <w:proofErr w:type="spellEnd"/>
        <w:r w:rsidRPr="000B6E11">
          <w:rPr>
            <w:rFonts w:ascii="宋体" w:eastAsia="宋体" w:hAnsi="宋体" w:cs="宋体"/>
            <w:kern w:val="0"/>
            <w:sz w:val="24"/>
            <w:szCs w:val="24"/>
          </w:rPr>
          <w:t>的</w:t>
        </w:r>
        <w:proofErr w:type="spellStart"/>
        <w:r w:rsidRPr="000B6E11">
          <w:rPr>
            <w:rFonts w:ascii="宋体" w:eastAsia="宋体" w:hAnsi="宋体" w:cs="宋体"/>
            <w:kern w:val="0"/>
            <w:sz w:val="24"/>
            <w:szCs w:val="24"/>
          </w:rPr>
          <w:t>IndexSearcher</w:t>
        </w:r>
        <w:proofErr w:type="spellEnd"/>
        <w:r w:rsidRPr="000B6E11">
          <w:rPr>
            <w:rFonts w:ascii="宋体" w:eastAsia="宋体" w:hAnsi="宋体" w:cs="宋体"/>
            <w:kern w:val="0"/>
            <w:sz w:val="24"/>
            <w:szCs w:val="24"/>
          </w:rPr>
          <w:t>提供一个explain方法，能够解释Document的Score是怎么得来的，具体每一部分的得分都可以详细地打印出来。这里用一个中文实例来纯手工验算一遍</w:t>
        </w:r>
        <w:proofErr w:type="spellStart"/>
        <w:r w:rsidRPr="000B6E11">
          <w:rPr>
            <w:rFonts w:ascii="宋体" w:eastAsia="宋体" w:hAnsi="宋体" w:cs="宋体"/>
            <w:kern w:val="0"/>
            <w:sz w:val="24"/>
            <w:szCs w:val="24"/>
          </w:rPr>
          <w:t>Lucene</w:t>
        </w:r>
        <w:proofErr w:type="spellEnd"/>
        <w:r w:rsidRPr="000B6E11">
          <w:rPr>
            <w:rFonts w:ascii="宋体" w:eastAsia="宋体" w:hAnsi="宋体" w:cs="宋体"/>
            <w:kern w:val="0"/>
            <w:sz w:val="24"/>
            <w:szCs w:val="24"/>
          </w:rPr>
          <w:t>的评分算法，并且结合</w:t>
        </w:r>
        <w:proofErr w:type="spellStart"/>
        <w:r w:rsidRPr="000B6E11">
          <w:rPr>
            <w:rFonts w:ascii="宋体" w:eastAsia="宋体" w:hAnsi="宋体" w:cs="宋体"/>
            <w:kern w:val="0"/>
            <w:sz w:val="24"/>
            <w:szCs w:val="24"/>
          </w:rPr>
          <w:t>Lucene</w:t>
        </w:r>
        <w:proofErr w:type="spellEnd"/>
        <w:r w:rsidRPr="000B6E11">
          <w:rPr>
            <w:rFonts w:ascii="宋体" w:eastAsia="宋体" w:hAnsi="宋体" w:cs="宋体"/>
            <w:kern w:val="0"/>
            <w:sz w:val="24"/>
            <w:szCs w:val="24"/>
          </w:rPr>
          <w:t>的源码做一个解释。</w:t>
        </w:r>
      </w:ins>
    </w:p>
    <w:p w:rsidR="000B6E11" w:rsidRPr="000B6E11" w:rsidRDefault="000B6E11" w:rsidP="000B6E11">
      <w:pPr>
        <w:widowControl/>
        <w:spacing w:after="270"/>
        <w:ind w:firstLine="480"/>
        <w:jc w:val="left"/>
        <w:rPr>
          <w:ins w:id="8" w:author="Unknown"/>
          <w:rFonts w:ascii="宋体" w:eastAsia="宋体" w:hAnsi="宋体" w:cs="宋体"/>
          <w:kern w:val="0"/>
          <w:sz w:val="24"/>
          <w:szCs w:val="24"/>
        </w:rPr>
      </w:pPr>
      <w:ins w:id="9" w:author="Unknown">
        <w:r w:rsidRPr="000B6E11">
          <w:rPr>
            <w:rFonts w:ascii="宋体" w:eastAsia="宋体" w:hAnsi="宋体" w:cs="宋体"/>
            <w:kern w:val="0"/>
            <w:sz w:val="24"/>
            <w:szCs w:val="24"/>
          </w:rPr>
          <w:t>首先是测试用例，我使用“食品安全”来检索一个含有title与content域的文档。</w:t>
        </w:r>
      </w:ins>
    </w:p>
    <w:p w:rsidR="000B6E11" w:rsidRPr="000B6E11" w:rsidRDefault="000B6E11" w:rsidP="000B6E11">
      <w:pPr>
        <w:widowControl/>
        <w:spacing w:after="270"/>
        <w:ind w:firstLine="480"/>
        <w:jc w:val="left"/>
        <w:rPr>
          <w:ins w:id="10" w:author="Unknown"/>
          <w:rFonts w:ascii="宋体" w:eastAsia="宋体" w:hAnsi="宋体" w:cs="宋体"/>
          <w:kern w:val="0"/>
          <w:sz w:val="24"/>
          <w:szCs w:val="24"/>
        </w:rPr>
      </w:pPr>
      <w:ins w:id="11" w:author="Unknown">
        <w:r w:rsidRPr="000B6E11">
          <w:rPr>
            <w:rFonts w:ascii="宋体" w:eastAsia="宋体" w:hAnsi="宋体" w:cs="宋体"/>
            <w:kern w:val="0"/>
            <w:sz w:val="24"/>
            <w:szCs w:val="24"/>
          </w:rPr>
          <w:t>然后是是输出，注意它有缩进，代表一个个的层级：</w:t>
        </w:r>
      </w:ins>
    </w:p>
    <w:p w:rsidR="000B6E11" w:rsidRPr="000B6E11" w:rsidRDefault="000B6E11" w:rsidP="000B6E11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line="300" w:lineRule="atLeast"/>
        <w:ind w:left="450"/>
        <w:jc w:val="left"/>
        <w:rPr>
          <w:ins w:id="12" w:author="Unknown"/>
          <w:rFonts w:ascii="Consolas" w:eastAsia="宋体" w:hAnsi="Consolas" w:cs="Consolas"/>
          <w:color w:val="BEBEC5"/>
          <w:kern w:val="0"/>
          <w:sz w:val="18"/>
          <w:szCs w:val="18"/>
        </w:rPr>
      </w:pPr>
      <w:ins w:id="13" w:author="Unknown">
        <w:r w:rsidRPr="000B6E11">
          <w:rPr>
            <w:rFonts w:ascii="Consolas" w:eastAsia="宋体" w:hAnsi="Consolas" w:cs="Consolas"/>
            <w:color w:val="AE81FF"/>
            <w:kern w:val="0"/>
            <w:sz w:val="18"/>
            <w:szCs w:val="18"/>
          </w:rPr>
          <w:t>5.6394258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=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(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MATCH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)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sum of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:</w:t>
        </w:r>
      </w:ins>
    </w:p>
    <w:p w:rsidR="000B6E11" w:rsidRPr="000B6E11" w:rsidRDefault="000B6E11" w:rsidP="000B6E11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line="300" w:lineRule="atLeast"/>
        <w:ind w:left="450"/>
        <w:jc w:val="left"/>
        <w:rPr>
          <w:ins w:id="14" w:author="Unknown"/>
          <w:rFonts w:ascii="Consolas" w:eastAsia="宋体" w:hAnsi="Consolas" w:cs="Consolas"/>
          <w:color w:val="BEBEC5"/>
          <w:kern w:val="0"/>
          <w:sz w:val="18"/>
          <w:szCs w:val="18"/>
        </w:rPr>
      </w:pPr>
      <w:ins w:id="15" w:author="Unknown"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 </w:t>
        </w:r>
        <w:r w:rsidRPr="000B6E11">
          <w:rPr>
            <w:rFonts w:ascii="Consolas" w:eastAsia="宋体" w:hAnsi="Consolas" w:cs="Consolas"/>
            <w:color w:val="AE81FF"/>
            <w:kern w:val="0"/>
            <w:sz w:val="18"/>
            <w:szCs w:val="18"/>
          </w:rPr>
          <w:t>5.3901243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=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(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MATCH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)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sum of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:</w:t>
        </w:r>
      </w:ins>
    </w:p>
    <w:p w:rsidR="000B6E11" w:rsidRPr="000B6E11" w:rsidRDefault="000B6E11" w:rsidP="000B6E11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line="300" w:lineRule="atLeast"/>
        <w:ind w:left="450"/>
        <w:jc w:val="left"/>
        <w:rPr>
          <w:ins w:id="16" w:author="Unknown"/>
          <w:rFonts w:ascii="Consolas" w:eastAsia="宋体" w:hAnsi="Consolas" w:cs="Consolas"/>
          <w:color w:val="BEBEC5"/>
          <w:kern w:val="0"/>
          <w:sz w:val="18"/>
          <w:szCs w:val="18"/>
        </w:rPr>
      </w:pPr>
      <w:ins w:id="17" w:author="Unknown"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   </w:t>
        </w:r>
        <w:r w:rsidRPr="000B6E11">
          <w:rPr>
            <w:rFonts w:ascii="Consolas" w:eastAsia="宋体" w:hAnsi="Consolas" w:cs="Consolas"/>
            <w:color w:val="AE81FF"/>
            <w:kern w:val="0"/>
            <w:sz w:val="18"/>
            <w:szCs w:val="18"/>
          </w:rPr>
          <w:t>3.2243047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=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(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MATCH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)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weight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(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title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: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食品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92659"/>
            <w:kern w:val="0"/>
            <w:sz w:val="18"/>
            <w:szCs w:val="18"/>
          </w:rPr>
          <w:t>in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AE81FF"/>
            <w:kern w:val="0"/>
            <w:sz w:val="18"/>
            <w:szCs w:val="18"/>
          </w:rPr>
          <w:t>361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)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[</w:t>
        </w:r>
        <w:proofErr w:type="spellStart"/>
        <w:r w:rsidRPr="000B6E11">
          <w:rPr>
            <w:rFonts w:ascii="Consolas" w:eastAsia="宋体" w:hAnsi="Consolas" w:cs="Consolas"/>
            <w:color w:val="A6E22E"/>
            <w:kern w:val="0"/>
            <w:sz w:val="18"/>
            <w:szCs w:val="18"/>
          </w:rPr>
          <w:t>DefaultSimilarity</w:t>
        </w:r>
        <w:proofErr w:type="spellEnd"/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],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result of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:</w:t>
        </w:r>
      </w:ins>
    </w:p>
    <w:p w:rsidR="000B6E11" w:rsidRPr="000B6E11" w:rsidRDefault="000B6E11" w:rsidP="000B6E11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line="300" w:lineRule="atLeast"/>
        <w:ind w:left="450"/>
        <w:jc w:val="left"/>
        <w:rPr>
          <w:ins w:id="18" w:author="Unknown"/>
          <w:rFonts w:ascii="Consolas" w:eastAsia="宋体" w:hAnsi="Consolas" w:cs="Consolas"/>
          <w:color w:val="BEBEC5"/>
          <w:kern w:val="0"/>
          <w:sz w:val="18"/>
          <w:szCs w:val="18"/>
        </w:rPr>
      </w:pPr>
      <w:ins w:id="19" w:author="Unknown"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     </w:t>
        </w:r>
        <w:r w:rsidRPr="000B6E11">
          <w:rPr>
            <w:rFonts w:ascii="Consolas" w:eastAsia="宋体" w:hAnsi="Consolas" w:cs="Consolas"/>
            <w:color w:val="AE81FF"/>
            <w:kern w:val="0"/>
            <w:sz w:val="18"/>
            <w:szCs w:val="18"/>
          </w:rPr>
          <w:t>3.2243047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=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score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(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doc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=</w:t>
        </w:r>
        <w:r w:rsidRPr="000B6E11">
          <w:rPr>
            <w:rFonts w:ascii="Consolas" w:eastAsia="宋体" w:hAnsi="Consolas" w:cs="Consolas"/>
            <w:color w:val="AE81FF"/>
            <w:kern w:val="0"/>
            <w:sz w:val="18"/>
            <w:szCs w:val="18"/>
          </w:rPr>
          <w:t>361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,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freq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=</w:t>
        </w:r>
        <w:r w:rsidRPr="000B6E11">
          <w:rPr>
            <w:rFonts w:ascii="Consolas" w:eastAsia="宋体" w:hAnsi="Consolas" w:cs="Consolas"/>
            <w:color w:val="AE81FF"/>
            <w:kern w:val="0"/>
            <w:sz w:val="18"/>
            <w:szCs w:val="18"/>
          </w:rPr>
          <w:t>1.0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=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termFreq</w:t>
        </w:r>
        <w:proofErr w:type="spellEnd"/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=</w:t>
        </w:r>
        <w:r w:rsidRPr="000B6E11">
          <w:rPr>
            <w:rFonts w:ascii="Consolas" w:eastAsia="宋体" w:hAnsi="Consolas" w:cs="Consolas"/>
            <w:color w:val="AE81FF"/>
            <w:kern w:val="0"/>
            <w:sz w:val="18"/>
            <w:szCs w:val="18"/>
          </w:rPr>
          <w:t>1.0</w:t>
        </w:r>
      </w:ins>
    </w:p>
    <w:p w:rsidR="000B6E11" w:rsidRPr="000B6E11" w:rsidRDefault="000B6E11" w:rsidP="000B6E11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line="300" w:lineRule="atLeast"/>
        <w:ind w:left="450"/>
        <w:jc w:val="left"/>
        <w:rPr>
          <w:ins w:id="20" w:author="Unknown"/>
          <w:rFonts w:ascii="Consolas" w:eastAsia="宋体" w:hAnsi="Consolas" w:cs="Consolas"/>
          <w:color w:val="BEBEC5"/>
          <w:kern w:val="0"/>
          <w:sz w:val="18"/>
          <w:szCs w:val="18"/>
        </w:rPr>
      </w:pPr>
      <w:ins w:id="21" w:author="Unknown"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),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product of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:</w:t>
        </w:r>
      </w:ins>
    </w:p>
    <w:p w:rsidR="000B6E11" w:rsidRPr="000B6E11" w:rsidRDefault="000B6E11" w:rsidP="000B6E11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line="300" w:lineRule="atLeast"/>
        <w:ind w:left="450"/>
        <w:jc w:val="left"/>
        <w:rPr>
          <w:ins w:id="22" w:author="Unknown"/>
          <w:rFonts w:ascii="Consolas" w:eastAsia="宋体" w:hAnsi="Consolas" w:cs="Consolas"/>
          <w:color w:val="BEBEC5"/>
          <w:kern w:val="0"/>
          <w:sz w:val="18"/>
          <w:szCs w:val="18"/>
        </w:rPr>
      </w:pPr>
      <w:ins w:id="23" w:author="Unknown"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       </w:t>
        </w:r>
        <w:r w:rsidRPr="000B6E11">
          <w:rPr>
            <w:rFonts w:ascii="Consolas" w:eastAsia="宋体" w:hAnsi="Consolas" w:cs="Consolas"/>
            <w:color w:val="AE81FF"/>
            <w:kern w:val="0"/>
            <w:sz w:val="18"/>
            <w:szCs w:val="18"/>
          </w:rPr>
          <w:t>0.66116947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=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queryWeight</w:t>
        </w:r>
        <w:proofErr w:type="spellEnd"/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,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product of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:</w:t>
        </w:r>
      </w:ins>
    </w:p>
    <w:p w:rsidR="000B6E11" w:rsidRPr="000B6E11" w:rsidRDefault="000B6E11" w:rsidP="000B6E11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line="300" w:lineRule="atLeast"/>
        <w:ind w:left="450"/>
        <w:jc w:val="left"/>
        <w:rPr>
          <w:ins w:id="24" w:author="Unknown"/>
          <w:rFonts w:ascii="Consolas" w:eastAsia="宋体" w:hAnsi="Consolas" w:cs="Consolas"/>
          <w:color w:val="BEBEC5"/>
          <w:kern w:val="0"/>
          <w:sz w:val="18"/>
          <w:szCs w:val="18"/>
        </w:rPr>
      </w:pPr>
      <w:ins w:id="25" w:author="Unknown"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         </w:t>
        </w:r>
        <w:r w:rsidRPr="000B6E11">
          <w:rPr>
            <w:rFonts w:ascii="Consolas" w:eastAsia="宋体" w:hAnsi="Consolas" w:cs="Consolas"/>
            <w:color w:val="AE81FF"/>
            <w:kern w:val="0"/>
            <w:sz w:val="18"/>
            <w:szCs w:val="18"/>
          </w:rPr>
          <w:t>5.5733356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=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idf</w:t>
        </w:r>
        <w:proofErr w:type="spellEnd"/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(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docFreq</w:t>
        </w:r>
        <w:proofErr w:type="spellEnd"/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=</w:t>
        </w:r>
        <w:r w:rsidRPr="000B6E11">
          <w:rPr>
            <w:rFonts w:ascii="Consolas" w:eastAsia="宋体" w:hAnsi="Consolas" w:cs="Consolas"/>
            <w:color w:val="AE81FF"/>
            <w:kern w:val="0"/>
            <w:sz w:val="18"/>
            <w:szCs w:val="18"/>
          </w:rPr>
          <w:t>14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,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maxDocs</w:t>
        </w:r>
        <w:proofErr w:type="spellEnd"/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=</w:t>
        </w:r>
        <w:r w:rsidRPr="000B6E11">
          <w:rPr>
            <w:rFonts w:ascii="Consolas" w:eastAsia="宋体" w:hAnsi="Consolas" w:cs="Consolas"/>
            <w:color w:val="AE81FF"/>
            <w:kern w:val="0"/>
            <w:sz w:val="18"/>
            <w:szCs w:val="18"/>
          </w:rPr>
          <w:t>1453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)</w:t>
        </w:r>
      </w:ins>
    </w:p>
    <w:p w:rsidR="000B6E11" w:rsidRPr="000B6E11" w:rsidRDefault="000B6E11" w:rsidP="000B6E11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line="300" w:lineRule="atLeast"/>
        <w:ind w:left="450"/>
        <w:jc w:val="left"/>
        <w:rPr>
          <w:ins w:id="26" w:author="Unknown"/>
          <w:rFonts w:ascii="Consolas" w:eastAsia="宋体" w:hAnsi="Consolas" w:cs="Consolas"/>
          <w:color w:val="BEBEC5"/>
          <w:kern w:val="0"/>
          <w:sz w:val="18"/>
          <w:szCs w:val="18"/>
        </w:rPr>
      </w:pPr>
      <w:ins w:id="27" w:author="Unknown"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         </w:t>
        </w:r>
        <w:r w:rsidRPr="000B6E11">
          <w:rPr>
            <w:rFonts w:ascii="Consolas" w:eastAsia="宋体" w:hAnsi="Consolas" w:cs="Consolas"/>
            <w:color w:val="AE81FF"/>
            <w:kern w:val="0"/>
            <w:sz w:val="18"/>
            <w:szCs w:val="18"/>
          </w:rPr>
          <w:t>0.11863084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=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queryNorm</w:t>
        </w:r>
        <w:proofErr w:type="spellEnd"/>
      </w:ins>
    </w:p>
    <w:p w:rsidR="000B6E11" w:rsidRPr="000B6E11" w:rsidRDefault="000B6E11" w:rsidP="000B6E11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line="300" w:lineRule="atLeast"/>
        <w:ind w:left="450"/>
        <w:jc w:val="left"/>
        <w:rPr>
          <w:ins w:id="28" w:author="Unknown"/>
          <w:rFonts w:ascii="Consolas" w:eastAsia="宋体" w:hAnsi="Consolas" w:cs="Consolas"/>
          <w:color w:val="BEBEC5"/>
          <w:kern w:val="0"/>
          <w:sz w:val="18"/>
          <w:szCs w:val="18"/>
        </w:rPr>
      </w:pPr>
      <w:ins w:id="29" w:author="Unknown"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       </w:t>
        </w:r>
        <w:r w:rsidRPr="000B6E11">
          <w:rPr>
            <w:rFonts w:ascii="Consolas" w:eastAsia="宋体" w:hAnsi="Consolas" w:cs="Consolas"/>
            <w:color w:val="AE81FF"/>
            <w:kern w:val="0"/>
            <w:sz w:val="18"/>
            <w:szCs w:val="18"/>
          </w:rPr>
          <w:t>4.876669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=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fieldWeight</w:t>
        </w:r>
        <w:proofErr w:type="spellEnd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92659"/>
            <w:kern w:val="0"/>
            <w:sz w:val="18"/>
            <w:szCs w:val="18"/>
          </w:rPr>
          <w:t>in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AE81FF"/>
            <w:kern w:val="0"/>
            <w:sz w:val="18"/>
            <w:szCs w:val="18"/>
          </w:rPr>
          <w:t>361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,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product of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:</w:t>
        </w:r>
      </w:ins>
    </w:p>
    <w:p w:rsidR="000B6E11" w:rsidRPr="000B6E11" w:rsidRDefault="000B6E11" w:rsidP="000B6E11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line="300" w:lineRule="atLeast"/>
        <w:ind w:left="450"/>
        <w:jc w:val="left"/>
        <w:rPr>
          <w:ins w:id="30" w:author="Unknown"/>
          <w:rFonts w:ascii="Consolas" w:eastAsia="宋体" w:hAnsi="Consolas" w:cs="Consolas"/>
          <w:color w:val="BEBEC5"/>
          <w:kern w:val="0"/>
          <w:sz w:val="18"/>
          <w:szCs w:val="18"/>
        </w:rPr>
      </w:pPr>
      <w:ins w:id="31" w:author="Unknown"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         </w:t>
        </w:r>
        <w:r w:rsidRPr="000B6E11">
          <w:rPr>
            <w:rFonts w:ascii="Consolas" w:eastAsia="宋体" w:hAnsi="Consolas" w:cs="Consolas"/>
            <w:color w:val="AE81FF"/>
            <w:kern w:val="0"/>
            <w:sz w:val="18"/>
            <w:szCs w:val="18"/>
          </w:rPr>
          <w:t>1.0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=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tf</w:t>
        </w:r>
        <w:proofErr w:type="spellEnd"/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(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freq</w:t>
        </w:r>
        <w:proofErr w:type="spellEnd"/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=</w:t>
        </w:r>
        <w:r w:rsidRPr="000B6E11">
          <w:rPr>
            <w:rFonts w:ascii="Consolas" w:eastAsia="宋体" w:hAnsi="Consolas" w:cs="Consolas"/>
            <w:color w:val="AE81FF"/>
            <w:kern w:val="0"/>
            <w:sz w:val="18"/>
            <w:szCs w:val="18"/>
          </w:rPr>
          <w:t>1.0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),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92659"/>
            <w:kern w:val="0"/>
            <w:sz w:val="18"/>
            <w:szCs w:val="18"/>
          </w:rPr>
          <w:t>with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freq</w:t>
        </w:r>
        <w:proofErr w:type="spellEnd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of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:</w:t>
        </w:r>
      </w:ins>
    </w:p>
    <w:p w:rsidR="000B6E11" w:rsidRPr="000B6E11" w:rsidRDefault="000B6E11" w:rsidP="000B6E11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line="300" w:lineRule="atLeast"/>
        <w:ind w:left="450"/>
        <w:jc w:val="left"/>
        <w:rPr>
          <w:ins w:id="32" w:author="Unknown"/>
          <w:rFonts w:ascii="Consolas" w:eastAsia="宋体" w:hAnsi="Consolas" w:cs="Consolas"/>
          <w:color w:val="BEBEC5"/>
          <w:kern w:val="0"/>
          <w:sz w:val="18"/>
          <w:szCs w:val="18"/>
        </w:rPr>
      </w:pPr>
      <w:ins w:id="33" w:author="Unknown"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           </w:t>
        </w:r>
        <w:r w:rsidRPr="000B6E11">
          <w:rPr>
            <w:rFonts w:ascii="Consolas" w:eastAsia="宋体" w:hAnsi="Consolas" w:cs="Consolas"/>
            <w:color w:val="AE81FF"/>
            <w:kern w:val="0"/>
            <w:sz w:val="18"/>
            <w:szCs w:val="18"/>
          </w:rPr>
          <w:t>1.0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=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termFreq</w:t>
        </w:r>
        <w:proofErr w:type="spellEnd"/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=</w:t>
        </w:r>
        <w:r w:rsidRPr="000B6E11">
          <w:rPr>
            <w:rFonts w:ascii="Consolas" w:eastAsia="宋体" w:hAnsi="Consolas" w:cs="Consolas"/>
            <w:color w:val="AE81FF"/>
            <w:kern w:val="0"/>
            <w:sz w:val="18"/>
            <w:szCs w:val="18"/>
          </w:rPr>
          <w:t>1.0</w:t>
        </w:r>
      </w:ins>
    </w:p>
    <w:p w:rsidR="000B6E11" w:rsidRPr="000B6E11" w:rsidRDefault="000B6E11" w:rsidP="000B6E11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line="300" w:lineRule="atLeast"/>
        <w:ind w:left="450"/>
        <w:jc w:val="left"/>
        <w:rPr>
          <w:ins w:id="34" w:author="Unknown"/>
          <w:rFonts w:ascii="Consolas" w:eastAsia="宋体" w:hAnsi="Consolas" w:cs="Consolas"/>
          <w:color w:val="BEBEC5"/>
          <w:kern w:val="0"/>
          <w:sz w:val="18"/>
          <w:szCs w:val="18"/>
        </w:rPr>
      </w:pPr>
      <w:ins w:id="35" w:author="Unknown"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         </w:t>
        </w:r>
        <w:r w:rsidRPr="000B6E11">
          <w:rPr>
            <w:rFonts w:ascii="Consolas" w:eastAsia="宋体" w:hAnsi="Consolas" w:cs="Consolas"/>
            <w:color w:val="AE81FF"/>
            <w:kern w:val="0"/>
            <w:sz w:val="18"/>
            <w:szCs w:val="18"/>
          </w:rPr>
          <w:t>5.5733356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=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idf</w:t>
        </w:r>
        <w:proofErr w:type="spellEnd"/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(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docFreq</w:t>
        </w:r>
        <w:proofErr w:type="spellEnd"/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=</w:t>
        </w:r>
        <w:r w:rsidRPr="000B6E11">
          <w:rPr>
            <w:rFonts w:ascii="Consolas" w:eastAsia="宋体" w:hAnsi="Consolas" w:cs="Consolas"/>
            <w:color w:val="AE81FF"/>
            <w:kern w:val="0"/>
            <w:sz w:val="18"/>
            <w:szCs w:val="18"/>
          </w:rPr>
          <w:t>14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,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maxDocs</w:t>
        </w:r>
        <w:proofErr w:type="spellEnd"/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=</w:t>
        </w:r>
        <w:r w:rsidRPr="000B6E11">
          <w:rPr>
            <w:rFonts w:ascii="Consolas" w:eastAsia="宋体" w:hAnsi="Consolas" w:cs="Consolas"/>
            <w:color w:val="AE81FF"/>
            <w:kern w:val="0"/>
            <w:sz w:val="18"/>
            <w:szCs w:val="18"/>
          </w:rPr>
          <w:t>1453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)</w:t>
        </w:r>
      </w:ins>
    </w:p>
    <w:p w:rsidR="000B6E11" w:rsidRPr="000B6E11" w:rsidRDefault="000B6E11" w:rsidP="000B6E11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line="300" w:lineRule="atLeast"/>
        <w:ind w:left="450"/>
        <w:jc w:val="left"/>
        <w:rPr>
          <w:ins w:id="36" w:author="Unknown"/>
          <w:rFonts w:ascii="Consolas" w:eastAsia="宋体" w:hAnsi="Consolas" w:cs="Consolas"/>
          <w:color w:val="BEBEC5"/>
          <w:kern w:val="0"/>
          <w:sz w:val="18"/>
          <w:szCs w:val="18"/>
        </w:rPr>
      </w:pPr>
      <w:ins w:id="37" w:author="Unknown"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         </w:t>
        </w:r>
        <w:r w:rsidRPr="000B6E11">
          <w:rPr>
            <w:rFonts w:ascii="Consolas" w:eastAsia="宋体" w:hAnsi="Consolas" w:cs="Consolas"/>
            <w:color w:val="AE81FF"/>
            <w:kern w:val="0"/>
            <w:sz w:val="18"/>
            <w:szCs w:val="18"/>
          </w:rPr>
          <w:t>0.875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=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fieldNorm</w:t>
        </w:r>
        <w:proofErr w:type="spellEnd"/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(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doc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=</w:t>
        </w:r>
        <w:r w:rsidRPr="000B6E11">
          <w:rPr>
            <w:rFonts w:ascii="Consolas" w:eastAsia="宋体" w:hAnsi="Consolas" w:cs="Consolas"/>
            <w:color w:val="AE81FF"/>
            <w:kern w:val="0"/>
            <w:sz w:val="18"/>
            <w:szCs w:val="18"/>
          </w:rPr>
          <w:t>361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)</w:t>
        </w:r>
      </w:ins>
    </w:p>
    <w:p w:rsidR="000B6E11" w:rsidRPr="000B6E11" w:rsidRDefault="000B6E11" w:rsidP="000B6E11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line="300" w:lineRule="atLeast"/>
        <w:ind w:left="450"/>
        <w:jc w:val="left"/>
        <w:rPr>
          <w:ins w:id="38" w:author="Unknown"/>
          <w:rFonts w:ascii="Consolas" w:eastAsia="宋体" w:hAnsi="Consolas" w:cs="Consolas"/>
          <w:color w:val="BEBEC5"/>
          <w:kern w:val="0"/>
          <w:sz w:val="18"/>
          <w:szCs w:val="18"/>
        </w:rPr>
      </w:pPr>
      <w:ins w:id="39" w:author="Unknown"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   </w:t>
        </w:r>
        <w:r w:rsidRPr="000B6E11">
          <w:rPr>
            <w:rFonts w:ascii="Consolas" w:eastAsia="宋体" w:hAnsi="Consolas" w:cs="Consolas"/>
            <w:color w:val="AE81FF"/>
            <w:kern w:val="0"/>
            <w:sz w:val="18"/>
            <w:szCs w:val="18"/>
          </w:rPr>
          <w:t>2.16582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=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(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MATCH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)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weight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(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title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: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安全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92659"/>
            <w:kern w:val="0"/>
            <w:sz w:val="18"/>
            <w:szCs w:val="18"/>
          </w:rPr>
          <w:t>in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AE81FF"/>
            <w:kern w:val="0"/>
            <w:sz w:val="18"/>
            <w:szCs w:val="18"/>
          </w:rPr>
          <w:t>361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)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[</w:t>
        </w:r>
        <w:proofErr w:type="spellStart"/>
        <w:r w:rsidRPr="000B6E11">
          <w:rPr>
            <w:rFonts w:ascii="Consolas" w:eastAsia="宋体" w:hAnsi="Consolas" w:cs="Consolas"/>
            <w:color w:val="A6E22E"/>
            <w:kern w:val="0"/>
            <w:sz w:val="18"/>
            <w:szCs w:val="18"/>
          </w:rPr>
          <w:t>DefaultSimilarity</w:t>
        </w:r>
        <w:proofErr w:type="spellEnd"/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],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result of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:</w:t>
        </w:r>
      </w:ins>
    </w:p>
    <w:p w:rsidR="000B6E11" w:rsidRPr="000B6E11" w:rsidRDefault="000B6E11" w:rsidP="000B6E11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line="300" w:lineRule="atLeast"/>
        <w:ind w:left="450"/>
        <w:jc w:val="left"/>
        <w:rPr>
          <w:ins w:id="40" w:author="Unknown"/>
          <w:rFonts w:ascii="Consolas" w:eastAsia="宋体" w:hAnsi="Consolas" w:cs="Consolas"/>
          <w:color w:val="BEBEC5"/>
          <w:kern w:val="0"/>
          <w:sz w:val="18"/>
          <w:szCs w:val="18"/>
        </w:rPr>
      </w:pPr>
      <w:ins w:id="41" w:author="Unknown"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     </w:t>
        </w:r>
        <w:r w:rsidRPr="000B6E11">
          <w:rPr>
            <w:rFonts w:ascii="Consolas" w:eastAsia="宋体" w:hAnsi="Consolas" w:cs="Consolas"/>
            <w:color w:val="AE81FF"/>
            <w:kern w:val="0"/>
            <w:sz w:val="18"/>
            <w:szCs w:val="18"/>
          </w:rPr>
          <w:t>2.16582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=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score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(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doc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=</w:t>
        </w:r>
        <w:r w:rsidRPr="000B6E11">
          <w:rPr>
            <w:rFonts w:ascii="Consolas" w:eastAsia="宋体" w:hAnsi="Consolas" w:cs="Consolas"/>
            <w:color w:val="AE81FF"/>
            <w:kern w:val="0"/>
            <w:sz w:val="18"/>
            <w:szCs w:val="18"/>
          </w:rPr>
          <w:t>361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,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freq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=</w:t>
        </w:r>
        <w:r w:rsidRPr="000B6E11">
          <w:rPr>
            <w:rFonts w:ascii="Consolas" w:eastAsia="宋体" w:hAnsi="Consolas" w:cs="Consolas"/>
            <w:color w:val="AE81FF"/>
            <w:kern w:val="0"/>
            <w:sz w:val="18"/>
            <w:szCs w:val="18"/>
          </w:rPr>
          <w:t>1.0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=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termFreq</w:t>
        </w:r>
        <w:proofErr w:type="spellEnd"/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=</w:t>
        </w:r>
        <w:r w:rsidRPr="000B6E11">
          <w:rPr>
            <w:rFonts w:ascii="Consolas" w:eastAsia="宋体" w:hAnsi="Consolas" w:cs="Consolas"/>
            <w:color w:val="AE81FF"/>
            <w:kern w:val="0"/>
            <w:sz w:val="18"/>
            <w:szCs w:val="18"/>
          </w:rPr>
          <w:t>1.0</w:t>
        </w:r>
      </w:ins>
    </w:p>
    <w:p w:rsidR="000B6E11" w:rsidRPr="000B6E11" w:rsidRDefault="000B6E11" w:rsidP="000B6E11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line="300" w:lineRule="atLeast"/>
        <w:ind w:left="450"/>
        <w:jc w:val="left"/>
        <w:rPr>
          <w:ins w:id="42" w:author="Unknown"/>
          <w:rFonts w:ascii="Consolas" w:eastAsia="宋体" w:hAnsi="Consolas" w:cs="Consolas"/>
          <w:color w:val="BEBEC5"/>
          <w:kern w:val="0"/>
          <w:sz w:val="18"/>
          <w:szCs w:val="18"/>
        </w:rPr>
      </w:pPr>
      <w:ins w:id="43" w:author="Unknown"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),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product of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:</w:t>
        </w:r>
      </w:ins>
    </w:p>
    <w:p w:rsidR="000B6E11" w:rsidRPr="000B6E11" w:rsidRDefault="000B6E11" w:rsidP="000B6E11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line="300" w:lineRule="atLeast"/>
        <w:ind w:left="450"/>
        <w:jc w:val="left"/>
        <w:rPr>
          <w:ins w:id="44" w:author="Unknown"/>
          <w:rFonts w:ascii="Consolas" w:eastAsia="宋体" w:hAnsi="Consolas" w:cs="Consolas"/>
          <w:color w:val="BEBEC5"/>
          <w:kern w:val="0"/>
          <w:sz w:val="18"/>
          <w:szCs w:val="18"/>
        </w:rPr>
      </w:pPr>
      <w:ins w:id="45" w:author="Unknown"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       </w:t>
        </w:r>
        <w:r w:rsidRPr="000B6E11">
          <w:rPr>
            <w:rFonts w:ascii="Consolas" w:eastAsia="宋体" w:hAnsi="Consolas" w:cs="Consolas"/>
            <w:color w:val="AE81FF"/>
            <w:kern w:val="0"/>
            <w:sz w:val="18"/>
            <w:szCs w:val="18"/>
          </w:rPr>
          <w:t>0.5418835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=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queryWeight</w:t>
        </w:r>
        <w:proofErr w:type="spellEnd"/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,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product of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:</w:t>
        </w:r>
      </w:ins>
    </w:p>
    <w:p w:rsidR="000B6E11" w:rsidRPr="000B6E11" w:rsidRDefault="000B6E11" w:rsidP="000B6E11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line="300" w:lineRule="atLeast"/>
        <w:ind w:left="450"/>
        <w:jc w:val="left"/>
        <w:rPr>
          <w:ins w:id="46" w:author="Unknown"/>
          <w:rFonts w:ascii="Consolas" w:eastAsia="宋体" w:hAnsi="Consolas" w:cs="Consolas"/>
          <w:color w:val="BEBEC5"/>
          <w:kern w:val="0"/>
          <w:sz w:val="18"/>
          <w:szCs w:val="18"/>
        </w:rPr>
      </w:pPr>
      <w:ins w:id="47" w:author="Unknown"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         </w:t>
        </w:r>
        <w:r w:rsidRPr="000B6E11">
          <w:rPr>
            <w:rFonts w:ascii="Consolas" w:eastAsia="宋体" w:hAnsi="Consolas" w:cs="Consolas"/>
            <w:color w:val="AE81FF"/>
            <w:kern w:val="0"/>
            <w:sz w:val="18"/>
            <w:szCs w:val="18"/>
          </w:rPr>
          <w:t>4.5678134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=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idf</w:t>
        </w:r>
        <w:proofErr w:type="spellEnd"/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(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docFreq</w:t>
        </w:r>
        <w:proofErr w:type="spellEnd"/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=</w:t>
        </w:r>
        <w:r w:rsidRPr="000B6E11">
          <w:rPr>
            <w:rFonts w:ascii="Consolas" w:eastAsia="宋体" w:hAnsi="Consolas" w:cs="Consolas"/>
            <w:color w:val="AE81FF"/>
            <w:kern w:val="0"/>
            <w:sz w:val="18"/>
            <w:szCs w:val="18"/>
          </w:rPr>
          <w:t>40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,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maxDocs</w:t>
        </w:r>
        <w:proofErr w:type="spellEnd"/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=</w:t>
        </w:r>
        <w:r w:rsidRPr="000B6E11">
          <w:rPr>
            <w:rFonts w:ascii="Consolas" w:eastAsia="宋体" w:hAnsi="Consolas" w:cs="Consolas"/>
            <w:color w:val="AE81FF"/>
            <w:kern w:val="0"/>
            <w:sz w:val="18"/>
            <w:szCs w:val="18"/>
          </w:rPr>
          <w:t>1453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)</w:t>
        </w:r>
      </w:ins>
    </w:p>
    <w:p w:rsidR="000B6E11" w:rsidRPr="000B6E11" w:rsidRDefault="000B6E11" w:rsidP="000B6E11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line="300" w:lineRule="atLeast"/>
        <w:ind w:left="450"/>
        <w:jc w:val="left"/>
        <w:rPr>
          <w:ins w:id="48" w:author="Unknown"/>
          <w:rFonts w:ascii="Consolas" w:eastAsia="宋体" w:hAnsi="Consolas" w:cs="Consolas"/>
          <w:color w:val="BEBEC5"/>
          <w:kern w:val="0"/>
          <w:sz w:val="18"/>
          <w:szCs w:val="18"/>
        </w:rPr>
      </w:pPr>
      <w:ins w:id="49" w:author="Unknown"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         </w:t>
        </w:r>
        <w:r w:rsidRPr="000B6E11">
          <w:rPr>
            <w:rFonts w:ascii="Consolas" w:eastAsia="宋体" w:hAnsi="Consolas" w:cs="Consolas"/>
            <w:color w:val="AE81FF"/>
            <w:kern w:val="0"/>
            <w:sz w:val="18"/>
            <w:szCs w:val="18"/>
          </w:rPr>
          <w:t>0.11863084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=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queryNorm</w:t>
        </w:r>
        <w:proofErr w:type="spellEnd"/>
      </w:ins>
    </w:p>
    <w:p w:rsidR="000B6E11" w:rsidRPr="000B6E11" w:rsidRDefault="000B6E11" w:rsidP="000B6E11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line="300" w:lineRule="atLeast"/>
        <w:ind w:left="450"/>
        <w:jc w:val="left"/>
        <w:rPr>
          <w:ins w:id="50" w:author="Unknown"/>
          <w:rFonts w:ascii="Consolas" w:eastAsia="宋体" w:hAnsi="Consolas" w:cs="Consolas"/>
          <w:color w:val="BEBEC5"/>
          <w:kern w:val="0"/>
          <w:sz w:val="18"/>
          <w:szCs w:val="18"/>
        </w:rPr>
      </w:pPr>
      <w:ins w:id="51" w:author="Unknown"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       </w:t>
        </w:r>
        <w:r w:rsidRPr="000B6E11">
          <w:rPr>
            <w:rFonts w:ascii="Consolas" w:eastAsia="宋体" w:hAnsi="Consolas" w:cs="Consolas"/>
            <w:color w:val="AE81FF"/>
            <w:kern w:val="0"/>
            <w:sz w:val="18"/>
            <w:szCs w:val="18"/>
          </w:rPr>
          <w:t>3.9968367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=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fieldWeight</w:t>
        </w:r>
        <w:proofErr w:type="spellEnd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92659"/>
            <w:kern w:val="0"/>
            <w:sz w:val="18"/>
            <w:szCs w:val="18"/>
          </w:rPr>
          <w:t>in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AE81FF"/>
            <w:kern w:val="0"/>
            <w:sz w:val="18"/>
            <w:szCs w:val="18"/>
          </w:rPr>
          <w:t>361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,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product of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:</w:t>
        </w:r>
      </w:ins>
    </w:p>
    <w:p w:rsidR="000B6E11" w:rsidRPr="000B6E11" w:rsidRDefault="000B6E11" w:rsidP="000B6E11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line="300" w:lineRule="atLeast"/>
        <w:ind w:left="450"/>
        <w:jc w:val="left"/>
        <w:rPr>
          <w:ins w:id="52" w:author="Unknown"/>
          <w:rFonts w:ascii="Consolas" w:eastAsia="宋体" w:hAnsi="Consolas" w:cs="Consolas"/>
          <w:color w:val="BEBEC5"/>
          <w:kern w:val="0"/>
          <w:sz w:val="18"/>
          <w:szCs w:val="18"/>
        </w:rPr>
      </w:pPr>
      <w:ins w:id="53" w:author="Unknown"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         </w:t>
        </w:r>
        <w:r w:rsidRPr="000B6E11">
          <w:rPr>
            <w:rFonts w:ascii="Consolas" w:eastAsia="宋体" w:hAnsi="Consolas" w:cs="Consolas"/>
            <w:color w:val="AE81FF"/>
            <w:kern w:val="0"/>
            <w:sz w:val="18"/>
            <w:szCs w:val="18"/>
          </w:rPr>
          <w:t>1.0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=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tf</w:t>
        </w:r>
        <w:proofErr w:type="spellEnd"/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(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freq</w:t>
        </w:r>
        <w:proofErr w:type="spellEnd"/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=</w:t>
        </w:r>
        <w:r w:rsidRPr="000B6E11">
          <w:rPr>
            <w:rFonts w:ascii="Consolas" w:eastAsia="宋体" w:hAnsi="Consolas" w:cs="Consolas"/>
            <w:color w:val="AE81FF"/>
            <w:kern w:val="0"/>
            <w:sz w:val="18"/>
            <w:szCs w:val="18"/>
          </w:rPr>
          <w:t>1.0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),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92659"/>
            <w:kern w:val="0"/>
            <w:sz w:val="18"/>
            <w:szCs w:val="18"/>
          </w:rPr>
          <w:t>with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freq</w:t>
        </w:r>
        <w:proofErr w:type="spellEnd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of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:</w:t>
        </w:r>
      </w:ins>
    </w:p>
    <w:p w:rsidR="000B6E11" w:rsidRPr="000B6E11" w:rsidRDefault="000B6E11" w:rsidP="000B6E11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line="300" w:lineRule="atLeast"/>
        <w:ind w:left="450"/>
        <w:jc w:val="left"/>
        <w:rPr>
          <w:ins w:id="54" w:author="Unknown"/>
          <w:rFonts w:ascii="Consolas" w:eastAsia="宋体" w:hAnsi="Consolas" w:cs="Consolas"/>
          <w:color w:val="BEBEC5"/>
          <w:kern w:val="0"/>
          <w:sz w:val="18"/>
          <w:szCs w:val="18"/>
        </w:rPr>
      </w:pPr>
      <w:ins w:id="55" w:author="Unknown"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           </w:t>
        </w:r>
        <w:r w:rsidRPr="000B6E11">
          <w:rPr>
            <w:rFonts w:ascii="Consolas" w:eastAsia="宋体" w:hAnsi="Consolas" w:cs="Consolas"/>
            <w:color w:val="AE81FF"/>
            <w:kern w:val="0"/>
            <w:sz w:val="18"/>
            <w:szCs w:val="18"/>
          </w:rPr>
          <w:t>1.0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=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termFreq</w:t>
        </w:r>
        <w:proofErr w:type="spellEnd"/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=</w:t>
        </w:r>
        <w:r w:rsidRPr="000B6E11">
          <w:rPr>
            <w:rFonts w:ascii="Consolas" w:eastAsia="宋体" w:hAnsi="Consolas" w:cs="Consolas"/>
            <w:color w:val="AE81FF"/>
            <w:kern w:val="0"/>
            <w:sz w:val="18"/>
            <w:szCs w:val="18"/>
          </w:rPr>
          <w:t>1.0</w:t>
        </w:r>
      </w:ins>
    </w:p>
    <w:p w:rsidR="000B6E11" w:rsidRPr="000B6E11" w:rsidRDefault="000B6E11" w:rsidP="000B6E11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line="300" w:lineRule="atLeast"/>
        <w:ind w:left="450"/>
        <w:jc w:val="left"/>
        <w:rPr>
          <w:ins w:id="56" w:author="Unknown"/>
          <w:rFonts w:ascii="Consolas" w:eastAsia="宋体" w:hAnsi="Consolas" w:cs="Consolas"/>
          <w:color w:val="BEBEC5"/>
          <w:kern w:val="0"/>
          <w:sz w:val="18"/>
          <w:szCs w:val="18"/>
        </w:rPr>
      </w:pPr>
      <w:ins w:id="57" w:author="Unknown"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         </w:t>
        </w:r>
        <w:r w:rsidRPr="000B6E11">
          <w:rPr>
            <w:rFonts w:ascii="Consolas" w:eastAsia="宋体" w:hAnsi="Consolas" w:cs="Consolas"/>
            <w:color w:val="AE81FF"/>
            <w:kern w:val="0"/>
            <w:sz w:val="18"/>
            <w:szCs w:val="18"/>
          </w:rPr>
          <w:t>4.5678134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=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idf</w:t>
        </w:r>
        <w:proofErr w:type="spellEnd"/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(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docFreq</w:t>
        </w:r>
        <w:proofErr w:type="spellEnd"/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=</w:t>
        </w:r>
        <w:r w:rsidRPr="000B6E11">
          <w:rPr>
            <w:rFonts w:ascii="Consolas" w:eastAsia="宋体" w:hAnsi="Consolas" w:cs="Consolas"/>
            <w:color w:val="AE81FF"/>
            <w:kern w:val="0"/>
            <w:sz w:val="18"/>
            <w:szCs w:val="18"/>
          </w:rPr>
          <w:t>40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,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maxDocs</w:t>
        </w:r>
        <w:proofErr w:type="spellEnd"/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=</w:t>
        </w:r>
        <w:r w:rsidRPr="000B6E11">
          <w:rPr>
            <w:rFonts w:ascii="Consolas" w:eastAsia="宋体" w:hAnsi="Consolas" w:cs="Consolas"/>
            <w:color w:val="AE81FF"/>
            <w:kern w:val="0"/>
            <w:sz w:val="18"/>
            <w:szCs w:val="18"/>
          </w:rPr>
          <w:t>1453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)</w:t>
        </w:r>
      </w:ins>
    </w:p>
    <w:p w:rsidR="000B6E11" w:rsidRPr="000B6E11" w:rsidRDefault="000B6E11" w:rsidP="000B6E11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line="300" w:lineRule="atLeast"/>
        <w:ind w:left="450"/>
        <w:jc w:val="left"/>
        <w:rPr>
          <w:ins w:id="58" w:author="Unknown"/>
          <w:rFonts w:ascii="Consolas" w:eastAsia="宋体" w:hAnsi="Consolas" w:cs="Consolas"/>
          <w:color w:val="BEBEC5"/>
          <w:kern w:val="0"/>
          <w:sz w:val="18"/>
          <w:szCs w:val="18"/>
        </w:rPr>
      </w:pPr>
      <w:ins w:id="59" w:author="Unknown"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         </w:t>
        </w:r>
        <w:r w:rsidRPr="000B6E11">
          <w:rPr>
            <w:rFonts w:ascii="Consolas" w:eastAsia="宋体" w:hAnsi="Consolas" w:cs="Consolas"/>
            <w:color w:val="AE81FF"/>
            <w:kern w:val="0"/>
            <w:sz w:val="18"/>
            <w:szCs w:val="18"/>
          </w:rPr>
          <w:t>0.875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=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fieldNorm</w:t>
        </w:r>
        <w:proofErr w:type="spellEnd"/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(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doc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=</w:t>
        </w:r>
        <w:r w:rsidRPr="000B6E11">
          <w:rPr>
            <w:rFonts w:ascii="Consolas" w:eastAsia="宋体" w:hAnsi="Consolas" w:cs="Consolas"/>
            <w:color w:val="AE81FF"/>
            <w:kern w:val="0"/>
            <w:sz w:val="18"/>
            <w:szCs w:val="18"/>
          </w:rPr>
          <w:t>361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)</w:t>
        </w:r>
      </w:ins>
    </w:p>
    <w:p w:rsidR="000B6E11" w:rsidRPr="000B6E11" w:rsidRDefault="000B6E11" w:rsidP="000B6E11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line="300" w:lineRule="atLeast"/>
        <w:ind w:left="450"/>
        <w:jc w:val="left"/>
        <w:rPr>
          <w:ins w:id="60" w:author="Unknown"/>
          <w:rFonts w:ascii="Consolas" w:eastAsia="宋体" w:hAnsi="Consolas" w:cs="Consolas"/>
          <w:color w:val="BEBEC5"/>
          <w:kern w:val="0"/>
          <w:sz w:val="18"/>
          <w:szCs w:val="18"/>
        </w:rPr>
      </w:pPr>
      <w:ins w:id="61" w:author="Unknown"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 </w:t>
        </w:r>
        <w:r w:rsidRPr="000B6E11">
          <w:rPr>
            <w:rFonts w:ascii="Consolas" w:eastAsia="宋体" w:hAnsi="Consolas" w:cs="Consolas"/>
            <w:color w:val="AE81FF"/>
            <w:kern w:val="0"/>
            <w:sz w:val="18"/>
            <w:szCs w:val="18"/>
          </w:rPr>
          <w:t>0.24930152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=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(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MATCH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)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sum of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:</w:t>
        </w:r>
      </w:ins>
    </w:p>
    <w:p w:rsidR="000B6E11" w:rsidRPr="000B6E11" w:rsidRDefault="000B6E11" w:rsidP="000B6E11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line="300" w:lineRule="atLeast"/>
        <w:ind w:left="450"/>
        <w:jc w:val="left"/>
        <w:rPr>
          <w:ins w:id="62" w:author="Unknown"/>
          <w:rFonts w:ascii="Consolas" w:eastAsia="宋体" w:hAnsi="Consolas" w:cs="Consolas"/>
          <w:color w:val="BEBEC5"/>
          <w:kern w:val="0"/>
          <w:sz w:val="18"/>
          <w:szCs w:val="18"/>
        </w:rPr>
      </w:pPr>
      <w:ins w:id="63" w:author="Unknown"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lastRenderedPageBreak/>
          <w:t>    </w:t>
        </w:r>
        <w:r w:rsidRPr="000B6E11">
          <w:rPr>
            <w:rFonts w:ascii="Consolas" w:eastAsia="宋体" w:hAnsi="Consolas" w:cs="Consolas"/>
            <w:color w:val="AE81FF"/>
            <w:kern w:val="0"/>
            <w:sz w:val="18"/>
            <w:szCs w:val="18"/>
          </w:rPr>
          <w:t>0.17587993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=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(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MATCH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)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weight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(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content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: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食品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92659"/>
            <w:kern w:val="0"/>
            <w:sz w:val="18"/>
            <w:szCs w:val="18"/>
          </w:rPr>
          <w:t>in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AE81FF"/>
            <w:kern w:val="0"/>
            <w:sz w:val="18"/>
            <w:szCs w:val="18"/>
          </w:rPr>
          <w:t>361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)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[</w:t>
        </w:r>
        <w:proofErr w:type="spellStart"/>
        <w:r w:rsidRPr="000B6E11">
          <w:rPr>
            <w:rFonts w:ascii="Consolas" w:eastAsia="宋体" w:hAnsi="Consolas" w:cs="Consolas"/>
            <w:color w:val="A6E22E"/>
            <w:kern w:val="0"/>
            <w:sz w:val="18"/>
            <w:szCs w:val="18"/>
          </w:rPr>
          <w:t>DefaultSimilarity</w:t>
        </w:r>
        <w:proofErr w:type="spellEnd"/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],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result of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:</w:t>
        </w:r>
      </w:ins>
    </w:p>
    <w:p w:rsidR="000B6E11" w:rsidRPr="000B6E11" w:rsidRDefault="000B6E11" w:rsidP="000B6E11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line="300" w:lineRule="atLeast"/>
        <w:ind w:left="450"/>
        <w:jc w:val="left"/>
        <w:rPr>
          <w:ins w:id="64" w:author="Unknown"/>
          <w:rFonts w:ascii="Consolas" w:eastAsia="宋体" w:hAnsi="Consolas" w:cs="Consolas"/>
          <w:color w:val="BEBEC5"/>
          <w:kern w:val="0"/>
          <w:sz w:val="18"/>
          <w:szCs w:val="18"/>
        </w:rPr>
      </w:pPr>
      <w:ins w:id="65" w:author="Unknown"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     </w:t>
        </w:r>
        <w:r w:rsidRPr="000B6E11">
          <w:rPr>
            <w:rFonts w:ascii="Consolas" w:eastAsia="宋体" w:hAnsi="Consolas" w:cs="Consolas"/>
            <w:color w:val="AE81FF"/>
            <w:kern w:val="0"/>
            <w:sz w:val="18"/>
            <w:szCs w:val="18"/>
          </w:rPr>
          <w:t>0.17587993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=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score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(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doc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=</w:t>
        </w:r>
        <w:r w:rsidRPr="000B6E11">
          <w:rPr>
            <w:rFonts w:ascii="Consolas" w:eastAsia="宋体" w:hAnsi="Consolas" w:cs="Consolas"/>
            <w:color w:val="AE81FF"/>
            <w:kern w:val="0"/>
            <w:sz w:val="18"/>
            <w:szCs w:val="18"/>
          </w:rPr>
          <w:t>361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,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freq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=</w:t>
        </w:r>
        <w:r w:rsidRPr="000B6E11">
          <w:rPr>
            <w:rFonts w:ascii="Consolas" w:eastAsia="宋体" w:hAnsi="Consolas" w:cs="Consolas"/>
            <w:color w:val="AE81FF"/>
            <w:kern w:val="0"/>
            <w:sz w:val="18"/>
            <w:szCs w:val="18"/>
          </w:rPr>
          <w:t>13.0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=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termFreq</w:t>
        </w:r>
        <w:proofErr w:type="spellEnd"/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=</w:t>
        </w:r>
        <w:r w:rsidRPr="000B6E11">
          <w:rPr>
            <w:rFonts w:ascii="Consolas" w:eastAsia="宋体" w:hAnsi="Consolas" w:cs="Consolas"/>
            <w:color w:val="AE81FF"/>
            <w:kern w:val="0"/>
            <w:sz w:val="18"/>
            <w:szCs w:val="18"/>
          </w:rPr>
          <w:t>13.0</w:t>
        </w:r>
      </w:ins>
    </w:p>
    <w:p w:rsidR="000B6E11" w:rsidRPr="000B6E11" w:rsidRDefault="000B6E11" w:rsidP="000B6E11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line="300" w:lineRule="atLeast"/>
        <w:ind w:left="450"/>
        <w:jc w:val="left"/>
        <w:rPr>
          <w:ins w:id="66" w:author="Unknown"/>
          <w:rFonts w:ascii="Consolas" w:eastAsia="宋体" w:hAnsi="Consolas" w:cs="Consolas"/>
          <w:color w:val="BEBEC5"/>
          <w:kern w:val="0"/>
          <w:sz w:val="18"/>
          <w:szCs w:val="18"/>
        </w:rPr>
      </w:pPr>
      <w:ins w:id="67" w:author="Unknown"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),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product of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:</w:t>
        </w:r>
      </w:ins>
    </w:p>
    <w:p w:rsidR="000B6E11" w:rsidRPr="000B6E11" w:rsidRDefault="000B6E11" w:rsidP="000B6E11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line="300" w:lineRule="atLeast"/>
        <w:ind w:left="450"/>
        <w:jc w:val="left"/>
        <w:rPr>
          <w:ins w:id="68" w:author="Unknown"/>
          <w:rFonts w:ascii="Consolas" w:eastAsia="宋体" w:hAnsi="Consolas" w:cs="Consolas"/>
          <w:color w:val="BEBEC5"/>
          <w:kern w:val="0"/>
          <w:sz w:val="18"/>
          <w:szCs w:val="18"/>
        </w:rPr>
      </w:pPr>
      <w:ins w:id="69" w:author="Unknown"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       </w:t>
        </w:r>
        <w:r w:rsidRPr="000B6E11">
          <w:rPr>
            <w:rFonts w:ascii="Consolas" w:eastAsia="宋体" w:hAnsi="Consolas" w:cs="Consolas"/>
            <w:color w:val="AE81FF"/>
            <w:kern w:val="0"/>
            <w:sz w:val="18"/>
            <w:szCs w:val="18"/>
          </w:rPr>
          <w:t>0.43032452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=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queryWeight</w:t>
        </w:r>
        <w:proofErr w:type="spellEnd"/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,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product of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:</w:t>
        </w:r>
      </w:ins>
    </w:p>
    <w:p w:rsidR="000B6E11" w:rsidRPr="000B6E11" w:rsidRDefault="000B6E11" w:rsidP="000B6E11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line="300" w:lineRule="atLeast"/>
        <w:ind w:left="450"/>
        <w:jc w:val="left"/>
        <w:rPr>
          <w:ins w:id="70" w:author="Unknown"/>
          <w:rFonts w:ascii="Consolas" w:eastAsia="宋体" w:hAnsi="Consolas" w:cs="Consolas"/>
          <w:color w:val="BEBEC5"/>
          <w:kern w:val="0"/>
          <w:sz w:val="18"/>
          <w:szCs w:val="18"/>
        </w:rPr>
      </w:pPr>
      <w:ins w:id="71" w:author="Unknown"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         </w:t>
        </w:r>
        <w:r w:rsidRPr="000B6E11">
          <w:rPr>
            <w:rFonts w:ascii="Consolas" w:eastAsia="宋体" w:hAnsi="Consolas" w:cs="Consolas"/>
            <w:color w:val="AE81FF"/>
            <w:kern w:val="0"/>
            <w:sz w:val="18"/>
            <w:szCs w:val="18"/>
          </w:rPr>
          <w:t>3.6274254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=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idf</w:t>
        </w:r>
        <w:proofErr w:type="spellEnd"/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(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docFreq</w:t>
        </w:r>
        <w:proofErr w:type="spellEnd"/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=</w:t>
        </w:r>
        <w:r w:rsidRPr="000B6E11">
          <w:rPr>
            <w:rFonts w:ascii="Consolas" w:eastAsia="宋体" w:hAnsi="Consolas" w:cs="Consolas"/>
            <w:color w:val="AE81FF"/>
            <w:kern w:val="0"/>
            <w:sz w:val="18"/>
            <w:szCs w:val="18"/>
          </w:rPr>
          <w:t>104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,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maxDocs</w:t>
        </w:r>
        <w:proofErr w:type="spellEnd"/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=</w:t>
        </w:r>
        <w:r w:rsidRPr="000B6E11">
          <w:rPr>
            <w:rFonts w:ascii="Consolas" w:eastAsia="宋体" w:hAnsi="Consolas" w:cs="Consolas"/>
            <w:color w:val="AE81FF"/>
            <w:kern w:val="0"/>
            <w:sz w:val="18"/>
            <w:szCs w:val="18"/>
          </w:rPr>
          <w:t>1453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)</w:t>
        </w:r>
      </w:ins>
    </w:p>
    <w:p w:rsidR="000B6E11" w:rsidRPr="000B6E11" w:rsidRDefault="000B6E11" w:rsidP="000B6E11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line="300" w:lineRule="atLeast"/>
        <w:ind w:left="450"/>
        <w:jc w:val="left"/>
        <w:rPr>
          <w:ins w:id="72" w:author="Unknown"/>
          <w:rFonts w:ascii="Consolas" w:eastAsia="宋体" w:hAnsi="Consolas" w:cs="Consolas"/>
          <w:color w:val="BEBEC5"/>
          <w:kern w:val="0"/>
          <w:sz w:val="18"/>
          <w:szCs w:val="18"/>
        </w:rPr>
      </w:pPr>
      <w:ins w:id="73" w:author="Unknown"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         </w:t>
        </w:r>
        <w:r w:rsidRPr="000B6E11">
          <w:rPr>
            <w:rFonts w:ascii="Consolas" w:eastAsia="宋体" w:hAnsi="Consolas" w:cs="Consolas"/>
            <w:color w:val="AE81FF"/>
            <w:kern w:val="0"/>
            <w:sz w:val="18"/>
            <w:szCs w:val="18"/>
          </w:rPr>
          <w:t>0.11863084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=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queryNorm</w:t>
        </w:r>
        <w:proofErr w:type="spellEnd"/>
      </w:ins>
    </w:p>
    <w:p w:rsidR="000B6E11" w:rsidRPr="000B6E11" w:rsidRDefault="000B6E11" w:rsidP="000B6E11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line="300" w:lineRule="atLeast"/>
        <w:ind w:left="450"/>
        <w:jc w:val="left"/>
        <w:rPr>
          <w:ins w:id="74" w:author="Unknown"/>
          <w:rFonts w:ascii="Consolas" w:eastAsia="宋体" w:hAnsi="Consolas" w:cs="Consolas"/>
          <w:color w:val="BEBEC5"/>
          <w:kern w:val="0"/>
          <w:sz w:val="18"/>
          <w:szCs w:val="18"/>
        </w:rPr>
      </w:pPr>
      <w:ins w:id="75" w:author="Unknown"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       </w:t>
        </w:r>
        <w:r w:rsidRPr="000B6E11">
          <w:rPr>
            <w:rFonts w:ascii="Consolas" w:eastAsia="宋体" w:hAnsi="Consolas" w:cs="Consolas"/>
            <w:color w:val="AE81FF"/>
            <w:kern w:val="0"/>
            <w:sz w:val="18"/>
            <w:szCs w:val="18"/>
          </w:rPr>
          <w:t>0.40871462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=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fieldWeight</w:t>
        </w:r>
        <w:proofErr w:type="spellEnd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92659"/>
            <w:kern w:val="0"/>
            <w:sz w:val="18"/>
            <w:szCs w:val="18"/>
          </w:rPr>
          <w:t>in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AE81FF"/>
            <w:kern w:val="0"/>
            <w:sz w:val="18"/>
            <w:szCs w:val="18"/>
          </w:rPr>
          <w:t>361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,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product of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:</w:t>
        </w:r>
      </w:ins>
    </w:p>
    <w:p w:rsidR="000B6E11" w:rsidRPr="000B6E11" w:rsidRDefault="000B6E11" w:rsidP="000B6E11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line="300" w:lineRule="atLeast"/>
        <w:ind w:left="450"/>
        <w:jc w:val="left"/>
        <w:rPr>
          <w:ins w:id="76" w:author="Unknown"/>
          <w:rFonts w:ascii="Consolas" w:eastAsia="宋体" w:hAnsi="Consolas" w:cs="Consolas"/>
          <w:color w:val="BEBEC5"/>
          <w:kern w:val="0"/>
          <w:sz w:val="18"/>
          <w:szCs w:val="18"/>
        </w:rPr>
      </w:pPr>
      <w:ins w:id="77" w:author="Unknown"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         </w:t>
        </w:r>
        <w:r w:rsidRPr="000B6E11">
          <w:rPr>
            <w:rFonts w:ascii="Consolas" w:eastAsia="宋体" w:hAnsi="Consolas" w:cs="Consolas"/>
            <w:color w:val="AE81FF"/>
            <w:kern w:val="0"/>
            <w:sz w:val="18"/>
            <w:szCs w:val="18"/>
          </w:rPr>
          <w:t>3.6055512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=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tf</w:t>
        </w:r>
        <w:proofErr w:type="spellEnd"/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(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freq</w:t>
        </w:r>
        <w:proofErr w:type="spellEnd"/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=</w:t>
        </w:r>
        <w:r w:rsidRPr="000B6E11">
          <w:rPr>
            <w:rFonts w:ascii="Consolas" w:eastAsia="宋体" w:hAnsi="Consolas" w:cs="Consolas"/>
            <w:color w:val="AE81FF"/>
            <w:kern w:val="0"/>
            <w:sz w:val="18"/>
            <w:szCs w:val="18"/>
          </w:rPr>
          <w:t>13.0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),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92659"/>
            <w:kern w:val="0"/>
            <w:sz w:val="18"/>
            <w:szCs w:val="18"/>
          </w:rPr>
          <w:t>with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freq</w:t>
        </w:r>
        <w:proofErr w:type="spellEnd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of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:</w:t>
        </w:r>
      </w:ins>
    </w:p>
    <w:p w:rsidR="000B6E11" w:rsidRPr="000B6E11" w:rsidRDefault="000B6E11" w:rsidP="000B6E11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line="300" w:lineRule="atLeast"/>
        <w:ind w:left="450"/>
        <w:jc w:val="left"/>
        <w:rPr>
          <w:ins w:id="78" w:author="Unknown"/>
          <w:rFonts w:ascii="Consolas" w:eastAsia="宋体" w:hAnsi="Consolas" w:cs="Consolas"/>
          <w:color w:val="BEBEC5"/>
          <w:kern w:val="0"/>
          <w:sz w:val="18"/>
          <w:szCs w:val="18"/>
        </w:rPr>
      </w:pPr>
      <w:ins w:id="79" w:author="Unknown"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           </w:t>
        </w:r>
        <w:r w:rsidRPr="000B6E11">
          <w:rPr>
            <w:rFonts w:ascii="Consolas" w:eastAsia="宋体" w:hAnsi="Consolas" w:cs="Consolas"/>
            <w:color w:val="AE81FF"/>
            <w:kern w:val="0"/>
            <w:sz w:val="18"/>
            <w:szCs w:val="18"/>
          </w:rPr>
          <w:t>13.0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=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termFreq</w:t>
        </w:r>
        <w:proofErr w:type="spellEnd"/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=</w:t>
        </w:r>
        <w:r w:rsidRPr="000B6E11">
          <w:rPr>
            <w:rFonts w:ascii="Consolas" w:eastAsia="宋体" w:hAnsi="Consolas" w:cs="Consolas"/>
            <w:color w:val="AE81FF"/>
            <w:kern w:val="0"/>
            <w:sz w:val="18"/>
            <w:szCs w:val="18"/>
          </w:rPr>
          <w:t>13.0</w:t>
        </w:r>
      </w:ins>
    </w:p>
    <w:p w:rsidR="000B6E11" w:rsidRPr="000B6E11" w:rsidRDefault="000B6E11" w:rsidP="000B6E11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line="300" w:lineRule="atLeast"/>
        <w:ind w:left="450"/>
        <w:jc w:val="left"/>
        <w:rPr>
          <w:ins w:id="80" w:author="Unknown"/>
          <w:rFonts w:ascii="Consolas" w:eastAsia="宋体" w:hAnsi="Consolas" w:cs="Consolas"/>
          <w:color w:val="BEBEC5"/>
          <w:kern w:val="0"/>
          <w:sz w:val="18"/>
          <w:szCs w:val="18"/>
        </w:rPr>
      </w:pPr>
      <w:ins w:id="81" w:author="Unknown"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         </w:t>
        </w:r>
        <w:r w:rsidRPr="000B6E11">
          <w:rPr>
            <w:rFonts w:ascii="Consolas" w:eastAsia="宋体" w:hAnsi="Consolas" w:cs="Consolas"/>
            <w:color w:val="AE81FF"/>
            <w:kern w:val="0"/>
            <w:sz w:val="18"/>
            <w:szCs w:val="18"/>
          </w:rPr>
          <w:t>3.6274254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=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idf</w:t>
        </w:r>
        <w:proofErr w:type="spellEnd"/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(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docFreq</w:t>
        </w:r>
        <w:proofErr w:type="spellEnd"/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=</w:t>
        </w:r>
        <w:r w:rsidRPr="000B6E11">
          <w:rPr>
            <w:rFonts w:ascii="Consolas" w:eastAsia="宋体" w:hAnsi="Consolas" w:cs="Consolas"/>
            <w:color w:val="AE81FF"/>
            <w:kern w:val="0"/>
            <w:sz w:val="18"/>
            <w:szCs w:val="18"/>
          </w:rPr>
          <w:t>104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,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maxDocs</w:t>
        </w:r>
        <w:proofErr w:type="spellEnd"/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=</w:t>
        </w:r>
        <w:r w:rsidRPr="000B6E11">
          <w:rPr>
            <w:rFonts w:ascii="Consolas" w:eastAsia="宋体" w:hAnsi="Consolas" w:cs="Consolas"/>
            <w:color w:val="AE81FF"/>
            <w:kern w:val="0"/>
            <w:sz w:val="18"/>
            <w:szCs w:val="18"/>
          </w:rPr>
          <w:t>1453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)</w:t>
        </w:r>
      </w:ins>
    </w:p>
    <w:p w:rsidR="000B6E11" w:rsidRPr="000B6E11" w:rsidRDefault="000B6E11" w:rsidP="000B6E11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line="300" w:lineRule="atLeast"/>
        <w:ind w:left="450"/>
        <w:jc w:val="left"/>
        <w:rPr>
          <w:ins w:id="82" w:author="Unknown"/>
          <w:rFonts w:ascii="Consolas" w:eastAsia="宋体" w:hAnsi="Consolas" w:cs="Consolas"/>
          <w:color w:val="BEBEC5"/>
          <w:kern w:val="0"/>
          <w:sz w:val="18"/>
          <w:szCs w:val="18"/>
        </w:rPr>
      </w:pPr>
      <w:ins w:id="83" w:author="Unknown"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         </w:t>
        </w:r>
        <w:r w:rsidRPr="000B6E11">
          <w:rPr>
            <w:rFonts w:ascii="Consolas" w:eastAsia="宋体" w:hAnsi="Consolas" w:cs="Consolas"/>
            <w:color w:val="AE81FF"/>
            <w:kern w:val="0"/>
            <w:sz w:val="18"/>
            <w:szCs w:val="18"/>
          </w:rPr>
          <w:t>0.03125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=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fieldNorm</w:t>
        </w:r>
        <w:proofErr w:type="spellEnd"/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(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doc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=</w:t>
        </w:r>
        <w:r w:rsidRPr="000B6E11">
          <w:rPr>
            <w:rFonts w:ascii="Consolas" w:eastAsia="宋体" w:hAnsi="Consolas" w:cs="Consolas"/>
            <w:color w:val="AE81FF"/>
            <w:kern w:val="0"/>
            <w:sz w:val="18"/>
            <w:szCs w:val="18"/>
          </w:rPr>
          <w:t>361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)</w:t>
        </w:r>
      </w:ins>
    </w:p>
    <w:p w:rsidR="000B6E11" w:rsidRPr="000B6E11" w:rsidRDefault="000B6E11" w:rsidP="000B6E11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line="300" w:lineRule="atLeast"/>
        <w:ind w:left="450"/>
        <w:jc w:val="left"/>
        <w:rPr>
          <w:ins w:id="84" w:author="Unknown"/>
          <w:rFonts w:ascii="Consolas" w:eastAsia="宋体" w:hAnsi="Consolas" w:cs="Consolas"/>
          <w:color w:val="BEBEC5"/>
          <w:kern w:val="0"/>
          <w:sz w:val="18"/>
          <w:szCs w:val="18"/>
        </w:rPr>
      </w:pPr>
      <w:ins w:id="85" w:author="Unknown"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   </w:t>
        </w:r>
        <w:r w:rsidRPr="000B6E11">
          <w:rPr>
            <w:rFonts w:ascii="Consolas" w:eastAsia="宋体" w:hAnsi="Consolas" w:cs="Consolas"/>
            <w:color w:val="AE81FF"/>
            <w:kern w:val="0"/>
            <w:sz w:val="18"/>
            <w:szCs w:val="18"/>
          </w:rPr>
          <w:t>0.073421605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=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(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MATCH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)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weight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(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content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: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安全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92659"/>
            <w:kern w:val="0"/>
            <w:sz w:val="18"/>
            <w:szCs w:val="18"/>
          </w:rPr>
          <w:t>in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AE81FF"/>
            <w:kern w:val="0"/>
            <w:sz w:val="18"/>
            <w:szCs w:val="18"/>
          </w:rPr>
          <w:t>361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)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[</w:t>
        </w:r>
        <w:proofErr w:type="spellStart"/>
        <w:r w:rsidRPr="000B6E11">
          <w:rPr>
            <w:rFonts w:ascii="Consolas" w:eastAsia="宋体" w:hAnsi="Consolas" w:cs="Consolas"/>
            <w:color w:val="A6E22E"/>
            <w:kern w:val="0"/>
            <w:sz w:val="18"/>
            <w:szCs w:val="18"/>
          </w:rPr>
          <w:t>DefaultSimilarity</w:t>
        </w:r>
        <w:proofErr w:type="spellEnd"/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],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result of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:</w:t>
        </w:r>
      </w:ins>
    </w:p>
    <w:p w:rsidR="000B6E11" w:rsidRPr="000B6E11" w:rsidRDefault="000B6E11" w:rsidP="000B6E11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line="300" w:lineRule="atLeast"/>
        <w:ind w:left="450"/>
        <w:jc w:val="left"/>
        <w:rPr>
          <w:ins w:id="86" w:author="Unknown"/>
          <w:rFonts w:ascii="Consolas" w:eastAsia="宋体" w:hAnsi="Consolas" w:cs="Consolas"/>
          <w:color w:val="BEBEC5"/>
          <w:kern w:val="0"/>
          <w:sz w:val="18"/>
          <w:szCs w:val="18"/>
        </w:rPr>
      </w:pPr>
      <w:ins w:id="87" w:author="Unknown"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     </w:t>
        </w:r>
        <w:r w:rsidRPr="000B6E11">
          <w:rPr>
            <w:rFonts w:ascii="Consolas" w:eastAsia="宋体" w:hAnsi="Consolas" w:cs="Consolas"/>
            <w:color w:val="AE81FF"/>
            <w:kern w:val="0"/>
            <w:sz w:val="18"/>
            <w:szCs w:val="18"/>
          </w:rPr>
          <w:t>0.073421605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=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score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(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doc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=</w:t>
        </w:r>
        <w:r w:rsidRPr="000B6E11">
          <w:rPr>
            <w:rFonts w:ascii="Consolas" w:eastAsia="宋体" w:hAnsi="Consolas" w:cs="Consolas"/>
            <w:color w:val="AE81FF"/>
            <w:kern w:val="0"/>
            <w:sz w:val="18"/>
            <w:szCs w:val="18"/>
          </w:rPr>
          <w:t>361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,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freq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=</w:t>
        </w:r>
        <w:r w:rsidRPr="000B6E11">
          <w:rPr>
            <w:rFonts w:ascii="Consolas" w:eastAsia="宋体" w:hAnsi="Consolas" w:cs="Consolas"/>
            <w:color w:val="AE81FF"/>
            <w:kern w:val="0"/>
            <w:sz w:val="18"/>
            <w:szCs w:val="18"/>
          </w:rPr>
          <w:t>11.0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=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termFreq</w:t>
        </w:r>
        <w:proofErr w:type="spellEnd"/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=</w:t>
        </w:r>
        <w:r w:rsidRPr="000B6E11">
          <w:rPr>
            <w:rFonts w:ascii="Consolas" w:eastAsia="宋体" w:hAnsi="Consolas" w:cs="Consolas"/>
            <w:color w:val="AE81FF"/>
            <w:kern w:val="0"/>
            <w:sz w:val="18"/>
            <w:szCs w:val="18"/>
          </w:rPr>
          <w:t>11.0</w:t>
        </w:r>
      </w:ins>
    </w:p>
    <w:p w:rsidR="000B6E11" w:rsidRPr="000B6E11" w:rsidRDefault="000B6E11" w:rsidP="000B6E11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line="300" w:lineRule="atLeast"/>
        <w:ind w:left="450"/>
        <w:jc w:val="left"/>
        <w:rPr>
          <w:ins w:id="88" w:author="Unknown"/>
          <w:rFonts w:ascii="Consolas" w:eastAsia="宋体" w:hAnsi="Consolas" w:cs="Consolas"/>
          <w:color w:val="BEBEC5"/>
          <w:kern w:val="0"/>
          <w:sz w:val="18"/>
          <w:szCs w:val="18"/>
        </w:rPr>
      </w:pPr>
      <w:ins w:id="89" w:author="Unknown"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),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product of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:</w:t>
        </w:r>
      </w:ins>
    </w:p>
    <w:p w:rsidR="000B6E11" w:rsidRPr="000B6E11" w:rsidRDefault="000B6E11" w:rsidP="000B6E11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line="300" w:lineRule="atLeast"/>
        <w:ind w:left="450"/>
        <w:jc w:val="left"/>
        <w:rPr>
          <w:ins w:id="90" w:author="Unknown"/>
          <w:rFonts w:ascii="Consolas" w:eastAsia="宋体" w:hAnsi="Consolas" w:cs="Consolas"/>
          <w:color w:val="BEBEC5"/>
          <w:kern w:val="0"/>
          <w:sz w:val="18"/>
          <w:szCs w:val="18"/>
        </w:rPr>
      </w:pPr>
      <w:ins w:id="91" w:author="Unknown"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       </w:t>
        </w:r>
        <w:r w:rsidRPr="000B6E11">
          <w:rPr>
            <w:rFonts w:ascii="Consolas" w:eastAsia="宋体" w:hAnsi="Consolas" w:cs="Consolas"/>
            <w:color w:val="AE81FF"/>
            <w:kern w:val="0"/>
            <w:sz w:val="18"/>
            <w:szCs w:val="18"/>
          </w:rPr>
          <w:t>0.28989288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=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queryWeight</w:t>
        </w:r>
        <w:proofErr w:type="spellEnd"/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,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product of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:</w:t>
        </w:r>
      </w:ins>
    </w:p>
    <w:p w:rsidR="000B6E11" w:rsidRPr="000B6E11" w:rsidRDefault="000B6E11" w:rsidP="000B6E11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line="300" w:lineRule="atLeast"/>
        <w:ind w:left="450"/>
        <w:jc w:val="left"/>
        <w:rPr>
          <w:ins w:id="92" w:author="Unknown"/>
          <w:rFonts w:ascii="Consolas" w:eastAsia="宋体" w:hAnsi="Consolas" w:cs="Consolas"/>
          <w:color w:val="BEBEC5"/>
          <w:kern w:val="0"/>
          <w:sz w:val="18"/>
          <w:szCs w:val="18"/>
        </w:rPr>
      </w:pPr>
      <w:ins w:id="93" w:author="Unknown"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         </w:t>
        </w:r>
        <w:r w:rsidRPr="000B6E11">
          <w:rPr>
            <w:rFonts w:ascii="Consolas" w:eastAsia="宋体" w:hAnsi="Consolas" w:cs="Consolas"/>
            <w:color w:val="AE81FF"/>
            <w:kern w:val="0"/>
            <w:sz w:val="18"/>
            <w:szCs w:val="18"/>
          </w:rPr>
          <w:t>2.4436553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=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idf</w:t>
        </w:r>
        <w:proofErr w:type="spellEnd"/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(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docFreq</w:t>
        </w:r>
        <w:proofErr w:type="spellEnd"/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=</w:t>
        </w:r>
        <w:r w:rsidRPr="000B6E11">
          <w:rPr>
            <w:rFonts w:ascii="Consolas" w:eastAsia="宋体" w:hAnsi="Consolas" w:cs="Consolas"/>
            <w:color w:val="AE81FF"/>
            <w:kern w:val="0"/>
            <w:sz w:val="18"/>
            <w:szCs w:val="18"/>
          </w:rPr>
          <w:t>342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,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maxDocs</w:t>
        </w:r>
        <w:proofErr w:type="spellEnd"/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=</w:t>
        </w:r>
        <w:r w:rsidRPr="000B6E11">
          <w:rPr>
            <w:rFonts w:ascii="Consolas" w:eastAsia="宋体" w:hAnsi="Consolas" w:cs="Consolas"/>
            <w:color w:val="AE81FF"/>
            <w:kern w:val="0"/>
            <w:sz w:val="18"/>
            <w:szCs w:val="18"/>
          </w:rPr>
          <w:t>1453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)</w:t>
        </w:r>
      </w:ins>
    </w:p>
    <w:p w:rsidR="000B6E11" w:rsidRPr="000B6E11" w:rsidRDefault="000B6E11" w:rsidP="000B6E11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line="300" w:lineRule="atLeast"/>
        <w:ind w:left="450"/>
        <w:jc w:val="left"/>
        <w:rPr>
          <w:ins w:id="94" w:author="Unknown"/>
          <w:rFonts w:ascii="Consolas" w:eastAsia="宋体" w:hAnsi="Consolas" w:cs="Consolas"/>
          <w:color w:val="BEBEC5"/>
          <w:kern w:val="0"/>
          <w:sz w:val="18"/>
          <w:szCs w:val="18"/>
        </w:rPr>
      </w:pPr>
      <w:ins w:id="95" w:author="Unknown"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         </w:t>
        </w:r>
        <w:r w:rsidRPr="000B6E11">
          <w:rPr>
            <w:rFonts w:ascii="Consolas" w:eastAsia="宋体" w:hAnsi="Consolas" w:cs="Consolas"/>
            <w:color w:val="AE81FF"/>
            <w:kern w:val="0"/>
            <w:sz w:val="18"/>
            <w:szCs w:val="18"/>
          </w:rPr>
          <w:t>0.11863084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=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queryNorm</w:t>
        </w:r>
        <w:proofErr w:type="spellEnd"/>
      </w:ins>
    </w:p>
    <w:p w:rsidR="000B6E11" w:rsidRPr="000B6E11" w:rsidRDefault="000B6E11" w:rsidP="000B6E11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line="300" w:lineRule="atLeast"/>
        <w:ind w:left="450"/>
        <w:jc w:val="left"/>
        <w:rPr>
          <w:ins w:id="96" w:author="Unknown"/>
          <w:rFonts w:ascii="Consolas" w:eastAsia="宋体" w:hAnsi="Consolas" w:cs="Consolas"/>
          <w:color w:val="BEBEC5"/>
          <w:kern w:val="0"/>
          <w:sz w:val="18"/>
          <w:szCs w:val="18"/>
        </w:rPr>
      </w:pPr>
      <w:ins w:id="97" w:author="Unknown"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       </w:t>
        </w:r>
        <w:r w:rsidRPr="000B6E11">
          <w:rPr>
            <w:rFonts w:ascii="Consolas" w:eastAsia="宋体" w:hAnsi="Consolas" w:cs="Consolas"/>
            <w:color w:val="AE81FF"/>
            <w:kern w:val="0"/>
            <w:sz w:val="18"/>
            <w:szCs w:val="18"/>
          </w:rPr>
          <w:t>0.2532715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=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fieldWeight</w:t>
        </w:r>
        <w:proofErr w:type="spellEnd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92659"/>
            <w:kern w:val="0"/>
            <w:sz w:val="18"/>
            <w:szCs w:val="18"/>
          </w:rPr>
          <w:t>in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AE81FF"/>
            <w:kern w:val="0"/>
            <w:sz w:val="18"/>
            <w:szCs w:val="18"/>
          </w:rPr>
          <w:t>361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,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product of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:</w:t>
        </w:r>
      </w:ins>
    </w:p>
    <w:p w:rsidR="000B6E11" w:rsidRPr="000B6E11" w:rsidRDefault="000B6E11" w:rsidP="000B6E11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line="300" w:lineRule="atLeast"/>
        <w:ind w:left="450"/>
        <w:jc w:val="left"/>
        <w:rPr>
          <w:ins w:id="98" w:author="Unknown"/>
          <w:rFonts w:ascii="Consolas" w:eastAsia="宋体" w:hAnsi="Consolas" w:cs="Consolas"/>
          <w:color w:val="BEBEC5"/>
          <w:kern w:val="0"/>
          <w:sz w:val="18"/>
          <w:szCs w:val="18"/>
        </w:rPr>
      </w:pPr>
      <w:ins w:id="99" w:author="Unknown"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         </w:t>
        </w:r>
        <w:r w:rsidRPr="000B6E11">
          <w:rPr>
            <w:rFonts w:ascii="Consolas" w:eastAsia="宋体" w:hAnsi="Consolas" w:cs="Consolas"/>
            <w:color w:val="AE81FF"/>
            <w:kern w:val="0"/>
            <w:sz w:val="18"/>
            <w:szCs w:val="18"/>
          </w:rPr>
          <w:t>3.3166249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=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tf</w:t>
        </w:r>
        <w:proofErr w:type="spellEnd"/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(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freq</w:t>
        </w:r>
        <w:proofErr w:type="spellEnd"/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=</w:t>
        </w:r>
        <w:r w:rsidRPr="000B6E11">
          <w:rPr>
            <w:rFonts w:ascii="Consolas" w:eastAsia="宋体" w:hAnsi="Consolas" w:cs="Consolas"/>
            <w:color w:val="AE81FF"/>
            <w:kern w:val="0"/>
            <w:sz w:val="18"/>
            <w:szCs w:val="18"/>
          </w:rPr>
          <w:t>11.0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),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92659"/>
            <w:kern w:val="0"/>
            <w:sz w:val="18"/>
            <w:szCs w:val="18"/>
          </w:rPr>
          <w:t>with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freq</w:t>
        </w:r>
        <w:proofErr w:type="spellEnd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of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:</w:t>
        </w:r>
      </w:ins>
    </w:p>
    <w:p w:rsidR="000B6E11" w:rsidRPr="000B6E11" w:rsidRDefault="000B6E11" w:rsidP="000B6E11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line="300" w:lineRule="atLeast"/>
        <w:ind w:left="450"/>
        <w:jc w:val="left"/>
        <w:rPr>
          <w:ins w:id="100" w:author="Unknown"/>
          <w:rFonts w:ascii="Consolas" w:eastAsia="宋体" w:hAnsi="Consolas" w:cs="Consolas"/>
          <w:color w:val="BEBEC5"/>
          <w:kern w:val="0"/>
          <w:sz w:val="18"/>
          <w:szCs w:val="18"/>
        </w:rPr>
      </w:pPr>
      <w:ins w:id="101" w:author="Unknown"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           </w:t>
        </w:r>
        <w:r w:rsidRPr="000B6E11">
          <w:rPr>
            <w:rFonts w:ascii="Consolas" w:eastAsia="宋体" w:hAnsi="Consolas" w:cs="Consolas"/>
            <w:color w:val="AE81FF"/>
            <w:kern w:val="0"/>
            <w:sz w:val="18"/>
            <w:szCs w:val="18"/>
          </w:rPr>
          <w:t>11.0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=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termFreq</w:t>
        </w:r>
        <w:proofErr w:type="spellEnd"/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=</w:t>
        </w:r>
        <w:r w:rsidRPr="000B6E11">
          <w:rPr>
            <w:rFonts w:ascii="Consolas" w:eastAsia="宋体" w:hAnsi="Consolas" w:cs="Consolas"/>
            <w:color w:val="AE81FF"/>
            <w:kern w:val="0"/>
            <w:sz w:val="18"/>
            <w:szCs w:val="18"/>
          </w:rPr>
          <w:t>11.0</w:t>
        </w:r>
      </w:ins>
    </w:p>
    <w:p w:rsidR="000B6E11" w:rsidRPr="000B6E11" w:rsidRDefault="000B6E11" w:rsidP="000B6E11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line="300" w:lineRule="atLeast"/>
        <w:ind w:left="450"/>
        <w:jc w:val="left"/>
        <w:rPr>
          <w:ins w:id="102" w:author="Unknown"/>
          <w:rFonts w:ascii="Consolas" w:eastAsia="宋体" w:hAnsi="Consolas" w:cs="Consolas"/>
          <w:color w:val="BEBEC5"/>
          <w:kern w:val="0"/>
          <w:sz w:val="18"/>
          <w:szCs w:val="18"/>
        </w:rPr>
      </w:pPr>
      <w:ins w:id="103" w:author="Unknown"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         </w:t>
        </w:r>
        <w:r w:rsidRPr="000B6E11">
          <w:rPr>
            <w:rFonts w:ascii="Consolas" w:eastAsia="宋体" w:hAnsi="Consolas" w:cs="Consolas"/>
            <w:color w:val="AE81FF"/>
            <w:kern w:val="0"/>
            <w:sz w:val="18"/>
            <w:szCs w:val="18"/>
          </w:rPr>
          <w:t>2.4436553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=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idf</w:t>
        </w:r>
        <w:proofErr w:type="spellEnd"/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(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docFreq</w:t>
        </w:r>
        <w:proofErr w:type="spellEnd"/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=</w:t>
        </w:r>
        <w:r w:rsidRPr="000B6E11">
          <w:rPr>
            <w:rFonts w:ascii="Consolas" w:eastAsia="宋体" w:hAnsi="Consolas" w:cs="Consolas"/>
            <w:color w:val="AE81FF"/>
            <w:kern w:val="0"/>
            <w:sz w:val="18"/>
            <w:szCs w:val="18"/>
          </w:rPr>
          <w:t>342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,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maxDocs</w:t>
        </w:r>
        <w:proofErr w:type="spellEnd"/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=</w:t>
        </w:r>
        <w:r w:rsidRPr="000B6E11">
          <w:rPr>
            <w:rFonts w:ascii="Consolas" w:eastAsia="宋体" w:hAnsi="Consolas" w:cs="Consolas"/>
            <w:color w:val="AE81FF"/>
            <w:kern w:val="0"/>
            <w:sz w:val="18"/>
            <w:szCs w:val="18"/>
          </w:rPr>
          <w:t>1453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)</w:t>
        </w:r>
      </w:ins>
    </w:p>
    <w:p w:rsidR="000B6E11" w:rsidRPr="000B6E11" w:rsidRDefault="000B6E11" w:rsidP="000B6E11">
      <w:pPr>
        <w:widowControl/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line="300" w:lineRule="atLeast"/>
        <w:ind w:left="450"/>
        <w:jc w:val="left"/>
        <w:rPr>
          <w:ins w:id="104" w:author="Unknown"/>
          <w:rFonts w:ascii="Consolas" w:eastAsia="宋体" w:hAnsi="Consolas" w:cs="Consolas"/>
          <w:color w:val="BEBEC5"/>
          <w:kern w:val="0"/>
          <w:sz w:val="18"/>
          <w:szCs w:val="18"/>
        </w:rPr>
      </w:pPr>
      <w:ins w:id="105" w:author="Unknown"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         </w:t>
        </w:r>
        <w:r w:rsidRPr="000B6E11">
          <w:rPr>
            <w:rFonts w:ascii="Consolas" w:eastAsia="宋体" w:hAnsi="Consolas" w:cs="Consolas"/>
            <w:color w:val="AE81FF"/>
            <w:kern w:val="0"/>
            <w:sz w:val="18"/>
            <w:szCs w:val="18"/>
          </w:rPr>
          <w:t>0.03125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=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fieldNorm</w:t>
        </w:r>
        <w:proofErr w:type="spellEnd"/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(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doc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=</w:t>
        </w:r>
        <w:r w:rsidRPr="000B6E11">
          <w:rPr>
            <w:rFonts w:ascii="Consolas" w:eastAsia="宋体" w:hAnsi="Consolas" w:cs="Consolas"/>
            <w:color w:val="AE81FF"/>
            <w:kern w:val="0"/>
            <w:sz w:val="18"/>
            <w:szCs w:val="18"/>
          </w:rPr>
          <w:t>361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)</w:t>
        </w:r>
      </w:ins>
    </w:p>
    <w:p w:rsidR="000B6E11" w:rsidRPr="000B6E11" w:rsidRDefault="000B6E11" w:rsidP="000B6E11">
      <w:pPr>
        <w:widowControl/>
        <w:spacing w:after="270"/>
        <w:ind w:firstLine="480"/>
        <w:jc w:val="left"/>
        <w:rPr>
          <w:ins w:id="106" w:author="Unknown"/>
          <w:rFonts w:ascii="宋体" w:eastAsia="宋体" w:hAnsi="宋体" w:cs="宋体"/>
          <w:kern w:val="0"/>
          <w:sz w:val="24"/>
          <w:szCs w:val="24"/>
        </w:rPr>
      </w:pPr>
      <w:ins w:id="107" w:author="Unknown">
        <w:r w:rsidRPr="000B6E11">
          <w:rPr>
            <w:rFonts w:ascii="宋体" w:eastAsia="宋体" w:hAnsi="宋体" w:cs="宋体"/>
            <w:kern w:val="0"/>
            <w:sz w:val="24"/>
            <w:szCs w:val="24"/>
          </w:rPr>
          <w:t>这个看起来可真是头疼，尝试解释一下：</w:t>
        </w:r>
      </w:ins>
    </w:p>
    <w:p w:rsidR="000B6E11" w:rsidRPr="000B6E11" w:rsidRDefault="000B6E11" w:rsidP="000B6E11">
      <w:pPr>
        <w:widowControl/>
        <w:spacing w:after="270"/>
        <w:ind w:firstLine="480"/>
        <w:jc w:val="left"/>
        <w:rPr>
          <w:ins w:id="108" w:author="Unknown"/>
          <w:rFonts w:ascii="宋体" w:eastAsia="宋体" w:hAnsi="宋体" w:cs="宋体"/>
          <w:kern w:val="0"/>
          <w:sz w:val="24"/>
          <w:szCs w:val="24"/>
        </w:rPr>
      </w:pPr>
      <w:ins w:id="109" w:author="Unknown">
        <w:r w:rsidRPr="000B6E11">
          <w:rPr>
            <w:rFonts w:ascii="宋体" w:eastAsia="宋体" w:hAnsi="宋体" w:cs="宋体"/>
            <w:kern w:val="0"/>
            <w:sz w:val="24"/>
            <w:szCs w:val="24"/>
          </w:rPr>
          <w:t>首先，需要学习</w:t>
        </w:r>
        <w:proofErr w:type="spellStart"/>
        <w:r w:rsidRPr="000B6E11">
          <w:rPr>
            <w:rFonts w:ascii="宋体" w:eastAsia="宋体" w:hAnsi="宋体" w:cs="宋体"/>
            <w:kern w:val="0"/>
            <w:sz w:val="24"/>
            <w:szCs w:val="24"/>
          </w:rPr>
          <w:t>Lucene</w:t>
        </w:r>
        <w:proofErr w:type="spellEnd"/>
        <w:r w:rsidRPr="000B6E11">
          <w:rPr>
            <w:rFonts w:ascii="宋体" w:eastAsia="宋体" w:hAnsi="宋体" w:cs="宋体"/>
            <w:kern w:val="0"/>
            <w:sz w:val="24"/>
            <w:szCs w:val="24"/>
          </w:rPr>
          <w:t>的评分计算公式——</w:t>
        </w:r>
      </w:ins>
    </w:p>
    <w:p w:rsidR="000B6E11" w:rsidRPr="000B6E11" w:rsidRDefault="000B6E11" w:rsidP="000B6E11">
      <w:pPr>
        <w:widowControl/>
        <w:spacing w:after="270"/>
        <w:jc w:val="center"/>
        <w:rPr>
          <w:ins w:id="110" w:author="Unknown"/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849100" cy="1533525"/>
            <wp:effectExtent l="0" t="0" r="0" b="9525"/>
            <wp:docPr id="1" name="图片 1" descr="http://ww3.sinaimg.cn/large/6cbb8645gw1edq5puf5xjj20yk04hq3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3.sinaimg.cn/large/6cbb8645gw1edq5puf5xjj20yk04hq3p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91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E11" w:rsidRPr="000B6E11" w:rsidRDefault="000B6E11" w:rsidP="000B6E11">
      <w:pPr>
        <w:widowControl/>
        <w:spacing w:after="270"/>
        <w:ind w:firstLine="480"/>
        <w:jc w:val="left"/>
        <w:rPr>
          <w:ins w:id="111" w:author="Unknown"/>
          <w:rFonts w:ascii="宋体" w:eastAsia="宋体" w:hAnsi="宋体" w:cs="宋体"/>
          <w:kern w:val="0"/>
          <w:sz w:val="24"/>
          <w:szCs w:val="24"/>
        </w:rPr>
      </w:pPr>
      <w:ins w:id="112" w:author="Unknown">
        <w:r w:rsidRPr="000B6E11">
          <w:rPr>
            <w:rFonts w:ascii="宋体" w:eastAsia="宋体" w:hAnsi="宋体" w:cs="宋体"/>
            <w:kern w:val="0"/>
            <w:sz w:val="24"/>
            <w:szCs w:val="24"/>
          </w:rPr>
          <w:t>分值计算方式为查询语句q中每个项t与文档d的匹配分值之和，当然还有权重的因素。其中每一项的意思如下表所示：</w:t>
        </w:r>
      </w:ins>
    </w:p>
    <w:tbl>
      <w:tblPr>
        <w:tblW w:w="11670" w:type="dxa"/>
        <w:tblBorders>
          <w:top w:val="single" w:sz="6" w:space="0" w:color="DDDDDD"/>
          <w:lef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0"/>
        <w:gridCol w:w="8560"/>
      </w:tblGrid>
      <w:tr w:rsidR="000B6E11" w:rsidRPr="000B6E11" w:rsidTr="000B6E11">
        <w:trPr>
          <w:trHeight w:val="255"/>
        </w:trPr>
        <w:tc>
          <w:tcPr>
            <w:tcW w:w="2790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0B6E11" w:rsidRPr="000B6E11" w:rsidRDefault="000B6E11" w:rsidP="000B6E11">
            <w:pPr>
              <w:widowControl/>
              <w:spacing w:after="27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B6E1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表</w:t>
            </w:r>
            <w:r w:rsidRPr="000B6E11">
              <w:rPr>
                <w:rFonts w:ascii="宋体" w:eastAsia="宋体" w:hAnsi="宋体" w:cs="宋体" w:hint="eastAsia"/>
                <w:spacing w:val="-30"/>
                <w:kern w:val="0"/>
                <w:sz w:val="18"/>
                <w:szCs w:val="18"/>
              </w:rPr>
              <w:t>3.5</w:t>
            </w:r>
          </w:p>
        </w:tc>
        <w:tc>
          <w:tcPr>
            <w:tcW w:w="7680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0B6E11" w:rsidRPr="000B6E11" w:rsidRDefault="000B6E11" w:rsidP="000B6E11">
            <w:pPr>
              <w:widowControl/>
              <w:spacing w:after="27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B6E1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评分公式中的因子</w:t>
            </w:r>
          </w:p>
        </w:tc>
      </w:tr>
      <w:tr w:rsidR="000B6E11" w:rsidRPr="000B6E11" w:rsidTr="000B6E11">
        <w:trPr>
          <w:trHeight w:val="27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B6E11" w:rsidRPr="000B6E11" w:rsidRDefault="000B6E11" w:rsidP="000B6E11">
            <w:pPr>
              <w:widowControl/>
              <w:spacing w:after="27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B6E11">
              <w:rPr>
                <w:rFonts w:ascii="宋体" w:eastAsia="宋体" w:hAnsi="宋体" w:cs="宋体" w:hint="eastAsia"/>
                <w:spacing w:val="105"/>
                <w:kern w:val="0"/>
                <w:sz w:val="18"/>
                <w:szCs w:val="18"/>
              </w:rPr>
              <w:t>评分因子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B6E11" w:rsidRPr="000B6E11" w:rsidRDefault="000B6E11" w:rsidP="000B6E11">
            <w:pPr>
              <w:widowControl/>
              <w:spacing w:after="27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B6E11">
              <w:rPr>
                <w:rFonts w:ascii="宋体" w:eastAsia="宋体" w:hAnsi="宋体" w:cs="宋体" w:hint="eastAsia"/>
                <w:spacing w:val="105"/>
                <w:kern w:val="0"/>
                <w:sz w:val="18"/>
                <w:szCs w:val="18"/>
              </w:rPr>
              <w:t>描</w:t>
            </w:r>
            <w:r w:rsidRPr="000B6E11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  <w:r w:rsidRPr="000B6E11">
              <w:rPr>
                <w:rFonts w:ascii="宋体" w:eastAsia="宋体" w:hAnsi="宋体" w:cs="宋体" w:hint="eastAsia"/>
                <w:spacing w:val="105"/>
                <w:kern w:val="0"/>
                <w:sz w:val="18"/>
                <w:szCs w:val="18"/>
              </w:rPr>
              <w:t>述</w:t>
            </w:r>
          </w:p>
        </w:tc>
      </w:tr>
      <w:tr w:rsidR="000B6E11" w:rsidRPr="000B6E11" w:rsidTr="000B6E11">
        <w:trPr>
          <w:trHeight w:val="30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B6E11" w:rsidRPr="000B6E11" w:rsidRDefault="000B6E11" w:rsidP="000B6E11">
            <w:pPr>
              <w:widowControl/>
              <w:spacing w:after="27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0B6E1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lastRenderedPageBreak/>
              <w:t>tf</w:t>
            </w:r>
            <w:proofErr w:type="spellEnd"/>
            <w:r w:rsidRPr="000B6E1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(t in d)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B6E11" w:rsidRPr="000B6E11" w:rsidRDefault="000B6E11" w:rsidP="000B6E11">
            <w:pPr>
              <w:widowControl/>
              <w:spacing w:after="27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B6E1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项频率因子——文档</w:t>
            </w:r>
            <w:r w:rsidRPr="000B6E11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（</w:t>
            </w:r>
            <w:r w:rsidRPr="000B6E1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d)中出现项</w:t>
            </w:r>
            <w:r w:rsidRPr="000B6E11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（</w:t>
            </w:r>
            <w:r w:rsidRPr="000B6E1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t)的频率</w:t>
            </w:r>
          </w:p>
        </w:tc>
      </w:tr>
      <w:tr w:rsidR="000B6E11" w:rsidRPr="000B6E11" w:rsidTr="000B6E11">
        <w:trPr>
          <w:trHeight w:val="435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B6E11" w:rsidRPr="000B6E11" w:rsidRDefault="000B6E11" w:rsidP="000B6E11">
            <w:pPr>
              <w:widowControl/>
              <w:spacing w:after="27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0B6E1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idf</w:t>
            </w:r>
            <w:proofErr w:type="spellEnd"/>
            <w:r w:rsidRPr="000B6E1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(t)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B6E11" w:rsidRPr="000B6E11" w:rsidRDefault="000B6E11" w:rsidP="000B6E11">
            <w:pPr>
              <w:widowControl/>
              <w:wordWrap w:val="0"/>
              <w:spacing w:after="27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B6E1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项在倒排文档中出现的频率：它被用来衡量项的</w:t>
            </w:r>
            <w:r w:rsidRPr="000B6E11">
              <w:rPr>
                <w:rFonts w:ascii="宋体" w:eastAsia="宋体" w:hAnsi="宋体" w:cs="宋体" w:hint="eastAsia"/>
                <w:spacing w:val="-15"/>
                <w:kern w:val="0"/>
                <w:sz w:val="18"/>
                <w:szCs w:val="18"/>
              </w:rPr>
              <w:t>“</w:t>
            </w:r>
            <w:r w:rsidRPr="000B6E1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唯一</w:t>
            </w:r>
            <w:r w:rsidRPr="000B6E11">
              <w:rPr>
                <w:rFonts w:ascii="宋体" w:eastAsia="宋体" w:hAnsi="宋体" w:cs="宋体" w:hint="eastAsia"/>
                <w:spacing w:val="-15"/>
                <w:kern w:val="0"/>
                <w:sz w:val="18"/>
                <w:szCs w:val="18"/>
              </w:rPr>
              <w:t>”</w:t>
            </w:r>
            <w:r w:rsidRPr="000B6E1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性.出现频率较高的</w:t>
            </w:r>
            <w:r w:rsidRPr="000B6E11">
              <w:rPr>
                <w:rFonts w:ascii="宋体" w:eastAsia="宋体" w:hAnsi="宋体" w:cs="宋体" w:hint="eastAsia"/>
                <w:spacing w:val="-15"/>
                <w:kern w:val="0"/>
                <w:sz w:val="18"/>
                <w:szCs w:val="18"/>
              </w:rPr>
              <w:t>term</w:t>
            </w:r>
            <w:r w:rsidRPr="000B6E1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具有较低的</w:t>
            </w:r>
            <w:proofErr w:type="spellStart"/>
            <w:r w:rsidRPr="000B6E1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idf</w:t>
            </w:r>
            <w:proofErr w:type="spellEnd"/>
            <w:r w:rsidRPr="000B6E1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,出现较少的</w:t>
            </w:r>
            <w:r w:rsidRPr="000B6E11">
              <w:rPr>
                <w:rFonts w:ascii="宋体" w:eastAsia="宋体" w:hAnsi="宋体" w:cs="宋体" w:hint="eastAsia"/>
                <w:spacing w:val="-15"/>
                <w:kern w:val="0"/>
                <w:sz w:val="18"/>
                <w:szCs w:val="18"/>
              </w:rPr>
              <w:t>term</w:t>
            </w:r>
            <w:r w:rsidRPr="000B6E1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具有较高的</w:t>
            </w:r>
            <w:proofErr w:type="spellStart"/>
            <w:r w:rsidRPr="000B6E1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idf</w:t>
            </w:r>
            <w:proofErr w:type="spellEnd"/>
          </w:p>
        </w:tc>
      </w:tr>
      <w:tr w:rsidR="000B6E11" w:rsidRPr="000B6E11" w:rsidTr="000B6E11">
        <w:trPr>
          <w:trHeight w:val="435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B6E11" w:rsidRPr="000B6E11" w:rsidRDefault="000B6E11" w:rsidP="000B6E11">
            <w:pPr>
              <w:widowControl/>
              <w:wordWrap w:val="0"/>
              <w:spacing w:after="27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B6E1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boost(</w:t>
            </w:r>
            <w:proofErr w:type="spellStart"/>
            <w:r w:rsidRPr="000B6E1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t.field</w:t>
            </w:r>
            <w:proofErr w:type="spellEnd"/>
            <w:r w:rsidRPr="000B6E1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 in d)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B6E11" w:rsidRPr="000B6E11" w:rsidRDefault="000B6E11" w:rsidP="000B6E11">
            <w:pPr>
              <w:widowControl/>
              <w:wordWrap w:val="0"/>
              <w:spacing w:after="27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B6E1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域和文档的加权，在索引期间设置.你可以用该方法 对某个域或文档进行静态单独加权</w:t>
            </w:r>
          </w:p>
        </w:tc>
      </w:tr>
      <w:tr w:rsidR="000B6E11" w:rsidRPr="000B6E11" w:rsidTr="000B6E11">
        <w:trPr>
          <w:trHeight w:val="63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B6E11" w:rsidRPr="000B6E11" w:rsidRDefault="000B6E11" w:rsidP="000B6E11">
            <w:pPr>
              <w:widowControl/>
              <w:spacing w:after="27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0B6E1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lengthNorm</w:t>
            </w:r>
            <w:proofErr w:type="spellEnd"/>
            <w:r w:rsidRPr="000B6E1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(</w:t>
            </w:r>
            <w:proofErr w:type="spellStart"/>
            <w:r w:rsidRPr="000B6E1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t.field</w:t>
            </w:r>
            <w:proofErr w:type="spellEnd"/>
            <w:r w:rsidRPr="000B6E1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 in d)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B6E11" w:rsidRPr="000B6E11" w:rsidRDefault="000B6E11" w:rsidP="000B6E11">
            <w:pPr>
              <w:widowControl/>
              <w:wordWrap w:val="0"/>
              <w:spacing w:after="27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B6E1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域的归一化（</w:t>
            </w:r>
            <w:r w:rsidRPr="000B6E11">
              <w:rPr>
                <w:rFonts w:ascii="宋体" w:eastAsia="宋体" w:hAnsi="宋体" w:cs="宋体" w:hint="eastAsia"/>
                <w:spacing w:val="-15"/>
                <w:kern w:val="0"/>
                <w:sz w:val="18"/>
                <w:szCs w:val="18"/>
              </w:rPr>
              <w:t>Normalization)</w:t>
            </w:r>
            <w:r w:rsidRPr="000B6E1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值，表示域中包含的项数量.该值在索引期间计算，并保存在索引</w:t>
            </w:r>
            <w:r w:rsidRPr="000B6E11">
              <w:rPr>
                <w:rFonts w:ascii="宋体" w:eastAsia="宋体" w:hAnsi="宋体" w:cs="宋体" w:hint="eastAsia"/>
                <w:spacing w:val="-15"/>
                <w:kern w:val="0"/>
                <w:sz w:val="18"/>
                <w:szCs w:val="18"/>
              </w:rPr>
              <w:t>norm</w:t>
            </w:r>
            <w:r w:rsidRPr="000B6E1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中</w:t>
            </w:r>
            <w:r w:rsidRPr="000B6E11">
              <w:rPr>
                <w:rFonts w:ascii="宋体" w:eastAsia="宋体" w:hAnsi="宋体" w:cs="宋体" w:hint="eastAsia"/>
                <w:spacing w:val="-15"/>
                <w:kern w:val="0"/>
                <w:sz w:val="18"/>
                <w:szCs w:val="18"/>
              </w:rPr>
              <w:t>.</w:t>
            </w:r>
            <w:r w:rsidRPr="000B6E1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对于该因子，更短的域（或更少的语汇单元）能获得更大的加权</w:t>
            </w:r>
          </w:p>
        </w:tc>
      </w:tr>
      <w:tr w:rsidR="000B6E11" w:rsidRPr="000B6E11" w:rsidTr="000B6E11">
        <w:trPr>
          <w:trHeight w:val="405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B6E11" w:rsidRPr="000B6E11" w:rsidRDefault="000B6E11" w:rsidP="000B6E11">
            <w:pPr>
              <w:widowControl/>
              <w:wordWrap w:val="0"/>
              <w:spacing w:after="27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0B6E1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coord</w:t>
            </w:r>
            <w:proofErr w:type="spellEnd"/>
            <w:r w:rsidRPr="000B6E1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(</w:t>
            </w:r>
            <w:proofErr w:type="spellStart"/>
            <w:r w:rsidRPr="000B6E1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q,d</w:t>
            </w:r>
            <w:proofErr w:type="spellEnd"/>
            <w:r w:rsidRPr="000B6E1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B6E11" w:rsidRPr="000B6E11" w:rsidRDefault="000B6E11" w:rsidP="000B6E11">
            <w:pPr>
              <w:widowControl/>
              <w:wordWrap w:val="0"/>
              <w:spacing w:after="27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B6E1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协调因子</w:t>
            </w:r>
            <w:r w:rsidRPr="000B6E11">
              <w:rPr>
                <w:rFonts w:ascii="宋体" w:eastAsia="宋体" w:hAnsi="宋体" w:cs="宋体" w:hint="eastAsia"/>
                <w:spacing w:val="-15"/>
                <w:kern w:val="0"/>
                <w:sz w:val="18"/>
                <w:szCs w:val="18"/>
              </w:rPr>
              <w:t>（Coordination factor),</w:t>
            </w:r>
            <w:r w:rsidRPr="000B6E1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基于文档中包含</w:t>
            </w:r>
            <w:r w:rsidRPr="000B6E11">
              <w:rPr>
                <w:rFonts w:ascii="宋体" w:eastAsia="宋体" w:hAnsi="宋体" w:cs="宋体" w:hint="eastAsia"/>
                <w:spacing w:val="-15"/>
                <w:kern w:val="0"/>
                <w:sz w:val="18"/>
                <w:szCs w:val="18"/>
              </w:rPr>
              <w:t>查询</w:t>
            </w:r>
            <w:r w:rsidRPr="000B6E1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的项个数.该因子会对包含更多搜索项的文档进行类似</w:t>
            </w:r>
            <w:r w:rsidRPr="000B6E11">
              <w:rPr>
                <w:rFonts w:ascii="宋体" w:eastAsia="宋体" w:hAnsi="宋体" w:cs="宋体" w:hint="eastAsia"/>
                <w:spacing w:val="-15"/>
                <w:kern w:val="0"/>
                <w:sz w:val="18"/>
                <w:szCs w:val="18"/>
              </w:rPr>
              <w:t>AND</w:t>
            </w:r>
            <w:r w:rsidRPr="000B6E1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的加权</w:t>
            </w:r>
          </w:p>
        </w:tc>
      </w:tr>
      <w:tr w:rsidR="000B6E11" w:rsidRPr="000B6E11" w:rsidTr="000B6E11">
        <w:trPr>
          <w:trHeight w:val="255"/>
        </w:trPr>
        <w:tc>
          <w:tcPr>
            <w:tcW w:w="279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hideMark/>
          </w:tcPr>
          <w:p w:rsidR="000B6E11" w:rsidRPr="000B6E11" w:rsidRDefault="000B6E11" w:rsidP="000B6E11">
            <w:pPr>
              <w:widowControl/>
              <w:wordWrap w:val="0"/>
              <w:spacing w:after="27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spellStart"/>
            <w:r w:rsidRPr="000B6E1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queryNorm</w:t>
            </w:r>
            <w:proofErr w:type="spellEnd"/>
            <w:r w:rsidRPr="000B6E1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(q)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hideMark/>
          </w:tcPr>
          <w:p w:rsidR="000B6E11" w:rsidRPr="000B6E11" w:rsidRDefault="000B6E11" w:rsidP="000B6E11">
            <w:pPr>
              <w:widowControl/>
              <w:wordWrap w:val="0"/>
              <w:spacing w:after="27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B6E1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每个査询的归一化值，指毎个查询项权重的平方和</w:t>
            </w:r>
          </w:p>
        </w:tc>
      </w:tr>
    </w:tbl>
    <w:p w:rsidR="000B6E11" w:rsidRPr="000B6E11" w:rsidRDefault="000B6E11" w:rsidP="000B6E11">
      <w:pPr>
        <w:widowControl/>
        <w:pBdr>
          <w:bottom w:val="single" w:sz="6" w:space="8" w:color="EAEAEA"/>
        </w:pBdr>
        <w:spacing w:before="270" w:after="270"/>
        <w:jc w:val="left"/>
        <w:outlineLvl w:val="1"/>
        <w:rPr>
          <w:ins w:id="113" w:author="Unknown"/>
          <w:rFonts w:ascii="inherit" w:eastAsia="宋体" w:hAnsi="inherit" w:cs="宋体"/>
          <w:b/>
          <w:bCs/>
          <w:color w:val="555555"/>
          <w:kern w:val="0"/>
          <w:sz w:val="27"/>
          <w:szCs w:val="27"/>
        </w:rPr>
      </w:pPr>
      <w:ins w:id="114" w:author="Unknown">
        <w:r w:rsidRPr="000B6E11">
          <w:rPr>
            <w:rFonts w:ascii="inherit" w:eastAsia="宋体" w:hAnsi="inherit" w:cs="宋体"/>
            <w:b/>
            <w:bCs/>
            <w:color w:val="555555"/>
            <w:kern w:val="0"/>
            <w:sz w:val="27"/>
            <w:szCs w:val="27"/>
          </w:rPr>
          <w:t>总匹配分值的计算</w:t>
        </w:r>
      </w:ins>
    </w:p>
    <w:p w:rsidR="000B6E11" w:rsidRPr="000B6E11" w:rsidRDefault="000B6E11" w:rsidP="000B6E11">
      <w:pPr>
        <w:widowControl/>
        <w:spacing w:after="270"/>
        <w:ind w:firstLine="480"/>
        <w:jc w:val="left"/>
        <w:rPr>
          <w:ins w:id="115" w:author="Unknown"/>
          <w:rFonts w:ascii="宋体" w:eastAsia="宋体" w:hAnsi="宋体" w:cs="宋体"/>
          <w:kern w:val="0"/>
          <w:sz w:val="24"/>
          <w:szCs w:val="24"/>
        </w:rPr>
      </w:pPr>
      <w:ins w:id="116" w:author="Unknown">
        <w:r w:rsidRPr="000B6E11">
          <w:rPr>
            <w:rFonts w:ascii="宋体" w:eastAsia="宋体" w:hAnsi="宋体" w:cs="宋体"/>
            <w:kern w:val="0"/>
            <w:sz w:val="24"/>
            <w:szCs w:val="24"/>
          </w:rPr>
          <w:t>具体到上面的测试来讲，每个文档有两个域：title和content，最终匹配分值=查询语句在两个域中的得分之和。即最终结果5.6394258 = 5.3901243 + 0.24930152。</w:t>
        </w:r>
      </w:ins>
    </w:p>
    <w:p w:rsidR="000B6E11" w:rsidRPr="000B6E11" w:rsidRDefault="000B6E11" w:rsidP="000B6E11">
      <w:pPr>
        <w:widowControl/>
        <w:spacing w:before="300" w:after="270"/>
        <w:jc w:val="left"/>
        <w:outlineLvl w:val="2"/>
        <w:rPr>
          <w:ins w:id="117" w:author="Unknown"/>
          <w:rFonts w:ascii="inherit" w:eastAsia="宋体" w:hAnsi="inherit" w:cs="宋体"/>
          <w:b/>
          <w:bCs/>
          <w:color w:val="555555"/>
          <w:kern w:val="0"/>
          <w:sz w:val="24"/>
          <w:szCs w:val="24"/>
        </w:rPr>
      </w:pPr>
      <w:ins w:id="118" w:author="Unknown">
        <w:r w:rsidRPr="000B6E11">
          <w:rPr>
            <w:rFonts w:ascii="inherit" w:eastAsia="宋体" w:hAnsi="inherit" w:cs="宋体"/>
            <w:b/>
            <w:bCs/>
            <w:color w:val="555555"/>
            <w:kern w:val="0"/>
            <w:sz w:val="24"/>
            <w:szCs w:val="24"/>
          </w:rPr>
          <w:t>查询语句在某个域匹配分值计算</w:t>
        </w:r>
      </w:ins>
    </w:p>
    <w:p w:rsidR="000B6E11" w:rsidRPr="000B6E11" w:rsidRDefault="000B6E11" w:rsidP="000B6E11">
      <w:pPr>
        <w:widowControl/>
        <w:spacing w:after="270"/>
        <w:ind w:firstLine="480"/>
        <w:jc w:val="left"/>
        <w:rPr>
          <w:ins w:id="119" w:author="Unknown"/>
          <w:rFonts w:ascii="宋体" w:eastAsia="宋体" w:hAnsi="宋体" w:cs="宋体"/>
          <w:kern w:val="0"/>
          <w:sz w:val="24"/>
          <w:szCs w:val="24"/>
        </w:rPr>
      </w:pPr>
      <w:ins w:id="120" w:author="Unknown">
        <w:r w:rsidRPr="000B6E11">
          <w:rPr>
            <w:rFonts w:ascii="宋体" w:eastAsia="宋体" w:hAnsi="宋体" w:cs="宋体"/>
            <w:kern w:val="0"/>
            <w:sz w:val="24"/>
            <w:szCs w:val="24"/>
          </w:rPr>
          <w:t>这个5.3901243是如何来的呢？查询语句有两个项t:"食品"和"安全"。所以计算结果等于这两部分的和：“食品”在title中的匹配分值 + “安全”在title中的匹配分值。即 5.3901243 = 3.2243047 + 2.16582 。</w:t>
        </w:r>
      </w:ins>
    </w:p>
    <w:p w:rsidR="000B6E11" w:rsidRPr="000B6E11" w:rsidRDefault="000B6E11" w:rsidP="000B6E11">
      <w:pPr>
        <w:widowControl/>
        <w:spacing w:before="150" w:after="150"/>
        <w:ind w:firstLine="480"/>
        <w:jc w:val="left"/>
        <w:outlineLvl w:val="3"/>
        <w:rPr>
          <w:ins w:id="121" w:author="Unknown"/>
          <w:rFonts w:ascii="inherit" w:eastAsia="宋体" w:hAnsi="inherit" w:cs="宋体"/>
          <w:kern w:val="0"/>
          <w:sz w:val="23"/>
          <w:szCs w:val="23"/>
        </w:rPr>
      </w:pPr>
      <w:ins w:id="122" w:author="Unknown">
        <w:r w:rsidRPr="000B6E11">
          <w:rPr>
            <w:rFonts w:ascii="inherit" w:eastAsia="宋体" w:hAnsi="inherit" w:cs="宋体"/>
            <w:kern w:val="0"/>
            <w:sz w:val="23"/>
            <w:szCs w:val="23"/>
          </w:rPr>
          <w:t>某个项在某个域的匹配分值的计算</w:t>
        </w:r>
      </w:ins>
    </w:p>
    <w:p w:rsidR="000B6E11" w:rsidRPr="000B6E11" w:rsidRDefault="000B6E11" w:rsidP="000B6E11">
      <w:pPr>
        <w:widowControl/>
        <w:spacing w:after="270"/>
        <w:ind w:firstLine="480"/>
        <w:jc w:val="left"/>
        <w:rPr>
          <w:ins w:id="123" w:author="Unknown"/>
          <w:rFonts w:ascii="宋体" w:eastAsia="宋体" w:hAnsi="宋体" w:cs="宋体"/>
          <w:kern w:val="0"/>
          <w:sz w:val="24"/>
          <w:szCs w:val="24"/>
        </w:rPr>
      </w:pPr>
      <w:ins w:id="124" w:author="Unknown">
        <w:r w:rsidRPr="000B6E11">
          <w:rPr>
            <w:rFonts w:ascii="宋体" w:eastAsia="宋体" w:hAnsi="宋体" w:cs="宋体"/>
            <w:kern w:val="0"/>
            <w:sz w:val="24"/>
            <w:szCs w:val="24"/>
          </w:rPr>
          <w:t>接下来我们看看“食品”在title中的匹配分值 3.2243047 是怎么算出来的。t在field中的分值score = 查询权重</w:t>
        </w:r>
        <w:proofErr w:type="spellStart"/>
        <w:r w:rsidRPr="000B6E11">
          <w:rPr>
            <w:rFonts w:ascii="宋体" w:eastAsia="宋体" w:hAnsi="宋体" w:cs="宋体"/>
            <w:kern w:val="0"/>
            <w:sz w:val="24"/>
            <w:szCs w:val="24"/>
          </w:rPr>
          <w:t>queryWeight</w:t>
        </w:r>
        <w:proofErr w:type="spellEnd"/>
        <w:r w:rsidRPr="000B6E11">
          <w:rPr>
            <w:rFonts w:ascii="宋体" w:eastAsia="宋体" w:hAnsi="宋体" w:cs="宋体"/>
            <w:kern w:val="0"/>
            <w:sz w:val="24"/>
            <w:szCs w:val="24"/>
          </w:rPr>
          <w:t xml:space="preserve"> * 域权重</w:t>
        </w:r>
        <w:proofErr w:type="spellStart"/>
        <w:r w:rsidRPr="000B6E11">
          <w:rPr>
            <w:rFonts w:ascii="宋体" w:eastAsia="宋体" w:hAnsi="宋体" w:cs="宋体"/>
            <w:kern w:val="0"/>
            <w:sz w:val="24"/>
            <w:szCs w:val="24"/>
          </w:rPr>
          <w:t>fieldWeight</w:t>
        </w:r>
        <w:proofErr w:type="spellEnd"/>
        <w:r w:rsidRPr="000B6E11">
          <w:rPr>
            <w:rFonts w:ascii="宋体" w:eastAsia="宋体" w:hAnsi="宋体" w:cs="宋体"/>
            <w:kern w:val="0"/>
            <w:sz w:val="24"/>
            <w:szCs w:val="24"/>
          </w:rPr>
          <w:t>，即 3.2243047 = 0.66116947 * 4.876669 。</w:t>
        </w:r>
      </w:ins>
    </w:p>
    <w:p w:rsidR="000B6E11" w:rsidRPr="000B6E11" w:rsidRDefault="000B6E11" w:rsidP="000B6E11">
      <w:pPr>
        <w:widowControl/>
        <w:spacing w:before="150" w:after="150"/>
        <w:ind w:firstLine="480"/>
        <w:jc w:val="left"/>
        <w:outlineLvl w:val="4"/>
        <w:rPr>
          <w:ins w:id="125" w:author="Unknown"/>
          <w:rFonts w:ascii="inherit" w:eastAsia="宋体" w:hAnsi="inherit" w:cs="宋体"/>
          <w:kern w:val="0"/>
          <w:szCs w:val="21"/>
        </w:rPr>
      </w:pPr>
      <w:proofErr w:type="spellStart"/>
      <w:ins w:id="126" w:author="Unknown">
        <w:r w:rsidRPr="000B6E11">
          <w:rPr>
            <w:rFonts w:ascii="inherit" w:eastAsia="宋体" w:hAnsi="inherit" w:cs="宋体"/>
            <w:kern w:val="0"/>
            <w:szCs w:val="21"/>
          </w:rPr>
          <w:t>queryWeight</w:t>
        </w:r>
        <w:proofErr w:type="spellEnd"/>
        <w:r w:rsidRPr="000B6E11">
          <w:rPr>
            <w:rFonts w:ascii="inherit" w:eastAsia="宋体" w:hAnsi="inherit" w:cs="宋体"/>
            <w:kern w:val="0"/>
            <w:szCs w:val="21"/>
          </w:rPr>
          <w:t>的计算</w:t>
        </w:r>
      </w:ins>
    </w:p>
    <w:p w:rsidR="000B6E11" w:rsidRPr="000B6E11" w:rsidRDefault="000B6E11" w:rsidP="000B6E11">
      <w:pPr>
        <w:widowControl/>
        <w:spacing w:after="270"/>
        <w:ind w:firstLine="480"/>
        <w:jc w:val="left"/>
        <w:rPr>
          <w:ins w:id="127" w:author="Unknown"/>
          <w:rFonts w:ascii="宋体" w:eastAsia="宋体" w:hAnsi="宋体" w:cs="宋体"/>
          <w:kern w:val="0"/>
          <w:sz w:val="24"/>
          <w:szCs w:val="24"/>
        </w:rPr>
      </w:pPr>
      <w:proofErr w:type="spellStart"/>
      <w:ins w:id="128" w:author="Unknown">
        <w:r w:rsidRPr="000B6E11">
          <w:rPr>
            <w:rFonts w:ascii="宋体" w:eastAsia="宋体" w:hAnsi="宋体" w:cs="宋体"/>
            <w:kern w:val="0"/>
            <w:sz w:val="24"/>
            <w:szCs w:val="24"/>
          </w:rPr>
          <w:t>queryWeight</w:t>
        </w:r>
        <w:proofErr w:type="spellEnd"/>
        <w:r w:rsidRPr="000B6E11">
          <w:rPr>
            <w:rFonts w:ascii="宋体" w:eastAsia="宋体" w:hAnsi="宋体" w:cs="宋体"/>
            <w:kern w:val="0"/>
            <w:sz w:val="24"/>
            <w:szCs w:val="24"/>
          </w:rPr>
          <w:t>的计算可以在</w:t>
        </w:r>
        <w:proofErr w:type="spellStart"/>
        <w:r w:rsidRPr="000B6E11">
          <w:rPr>
            <w:rFonts w:ascii="宋体" w:eastAsia="宋体" w:hAnsi="宋体" w:cs="宋体"/>
            <w:kern w:val="0"/>
            <w:sz w:val="24"/>
            <w:szCs w:val="24"/>
          </w:rPr>
          <w:t>TermQuery$TermWeight.normalize</w:t>
        </w:r>
        <w:proofErr w:type="spellEnd"/>
        <w:r w:rsidRPr="000B6E11">
          <w:rPr>
            <w:rFonts w:ascii="宋体" w:eastAsia="宋体" w:hAnsi="宋体" w:cs="宋体"/>
            <w:kern w:val="0"/>
            <w:sz w:val="24"/>
            <w:szCs w:val="24"/>
          </w:rPr>
          <w:t>(float)方法中看到计算的实现：</w:t>
        </w:r>
      </w:ins>
    </w:p>
    <w:p w:rsidR="000B6E11" w:rsidRPr="000B6E11" w:rsidRDefault="000B6E11" w:rsidP="000B6E11">
      <w:pPr>
        <w:widowControl/>
        <w:numPr>
          <w:ilvl w:val="0"/>
          <w:numId w:val="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line="300" w:lineRule="atLeast"/>
        <w:ind w:left="450"/>
        <w:jc w:val="left"/>
        <w:rPr>
          <w:ins w:id="129" w:author="Unknown"/>
          <w:rFonts w:ascii="Consolas" w:eastAsia="宋体" w:hAnsi="Consolas" w:cs="Consolas"/>
          <w:color w:val="BEBEC5"/>
          <w:kern w:val="0"/>
          <w:sz w:val="18"/>
          <w:szCs w:val="18"/>
        </w:rPr>
      </w:pPr>
      <w:ins w:id="130" w:author="Unknown">
        <w:r w:rsidRPr="000B6E11">
          <w:rPr>
            <w:rFonts w:ascii="Consolas" w:eastAsia="宋体" w:hAnsi="Consolas" w:cs="Consolas"/>
            <w:color w:val="F92659"/>
            <w:kern w:val="0"/>
            <w:sz w:val="18"/>
            <w:szCs w:val="18"/>
          </w:rPr>
          <w:t>public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92659"/>
            <w:kern w:val="0"/>
            <w:sz w:val="18"/>
            <w:szCs w:val="18"/>
          </w:rPr>
          <w:t>void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normalize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(</w:t>
        </w:r>
        <w:r w:rsidRPr="000B6E11">
          <w:rPr>
            <w:rFonts w:ascii="Consolas" w:eastAsia="宋体" w:hAnsi="Consolas" w:cs="Consolas"/>
            <w:color w:val="F92659"/>
            <w:kern w:val="0"/>
            <w:sz w:val="18"/>
            <w:szCs w:val="18"/>
          </w:rPr>
          <w:t>float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queryNorm</w:t>
        </w:r>
        <w:proofErr w:type="spellEnd"/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)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{</w:t>
        </w:r>
      </w:ins>
    </w:p>
    <w:p w:rsidR="000B6E11" w:rsidRPr="000B6E11" w:rsidRDefault="000B6E11" w:rsidP="000B6E11">
      <w:pPr>
        <w:widowControl/>
        <w:numPr>
          <w:ilvl w:val="0"/>
          <w:numId w:val="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line="300" w:lineRule="atLeast"/>
        <w:ind w:left="450"/>
        <w:jc w:val="left"/>
        <w:rPr>
          <w:ins w:id="131" w:author="Unknown"/>
          <w:rFonts w:ascii="Consolas" w:eastAsia="宋体" w:hAnsi="Consolas" w:cs="Consolas"/>
          <w:color w:val="BEBEC5"/>
          <w:kern w:val="0"/>
          <w:sz w:val="18"/>
          <w:szCs w:val="18"/>
        </w:rPr>
      </w:pPr>
      <w:proofErr w:type="spellStart"/>
      <w:ins w:id="132" w:author="Unknown">
        <w:r w:rsidRPr="000B6E11">
          <w:rPr>
            <w:rFonts w:ascii="Consolas" w:eastAsia="宋体" w:hAnsi="Consolas" w:cs="Consolas"/>
            <w:color w:val="F92659"/>
            <w:kern w:val="0"/>
            <w:sz w:val="18"/>
            <w:szCs w:val="18"/>
          </w:rPr>
          <w:t>this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.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queryNorm</w:t>
        </w:r>
        <w:proofErr w:type="spellEnd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=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queryNorm</w:t>
        </w:r>
        <w:proofErr w:type="spellEnd"/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;</w:t>
        </w:r>
      </w:ins>
    </w:p>
    <w:p w:rsidR="000B6E11" w:rsidRPr="000B6E11" w:rsidRDefault="000B6E11" w:rsidP="000B6E11">
      <w:pPr>
        <w:widowControl/>
        <w:numPr>
          <w:ilvl w:val="0"/>
          <w:numId w:val="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line="300" w:lineRule="atLeast"/>
        <w:ind w:left="450"/>
        <w:jc w:val="left"/>
        <w:rPr>
          <w:ins w:id="133" w:author="Unknown"/>
          <w:rFonts w:ascii="Consolas" w:eastAsia="宋体" w:hAnsi="Consolas" w:cs="Consolas"/>
          <w:color w:val="BEBEC5"/>
          <w:kern w:val="0"/>
          <w:sz w:val="18"/>
          <w:szCs w:val="18"/>
        </w:rPr>
      </w:pPr>
      <w:ins w:id="134" w:author="Unknown">
        <w:r w:rsidRPr="000B6E11">
          <w:rPr>
            <w:rFonts w:ascii="Consolas" w:eastAsia="宋体" w:hAnsi="Consolas" w:cs="Consolas"/>
            <w:color w:val="93A1A1"/>
            <w:kern w:val="0"/>
            <w:sz w:val="18"/>
            <w:szCs w:val="18"/>
          </w:rPr>
          <w:t>//</w:t>
        </w:r>
        <w:r w:rsidRPr="000B6E11">
          <w:rPr>
            <w:rFonts w:ascii="Consolas" w:eastAsia="宋体" w:hAnsi="Consolas" w:cs="Consolas"/>
            <w:color w:val="93A1A1"/>
            <w:kern w:val="0"/>
            <w:sz w:val="18"/>
            <w:szCs w:val="18"/>
          </w:rPr>
          <w:t>原来</w:t>
        </w:r>
        <w:proofErr w:type="spellStart"/>
        <w:r w:rsidRPr="000B6E11">
          <w:rPr>
            <w:rFonts w:ascii="Consolas" w:eastAsia="宋体" w:hAnsi="Consolas" w:cs="Consolas"/>
            <w:color w:val="93A1A1"/>
            <w:kern w:val="0"/>
            <w:sz w:val="18"/>
            <w:szCs w:val="18"/>
          </w:rPr>
          <w:t>queryWeight</w:t>
        </w:r>
        <w:proofErr w:type="spellEnd"/>
        <w:r w:rsidRPr="000B6E11">
          <w:rPr>
            <w:rFonts w:ascii="Consolas" w:eastAsia="宋体" w:hAnsi="Consolas" w:cs="Consolas"/>
            <w:color w:val="93A1A1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93A1A1"/>
            <w:kern w:val="0"/>
            <w:sz w:val="18"/>
            <w:szCs w:val="18"/>
          </w:rPr>
          <w:t>为</w:t>
        </w:r>
        <w:proofErr w:type="spellStart"/>
        <w:r w:rsidRPr="000B6E11">
          <w:rPr>
            <w:rFonts w:ascii="Consolas" w:eastAsia="宋体" w:hAnsi="Consolas" w:cs="Consolas"/>
            <w:color w:val="93A1A1"/>
            <w:kern w:val="0"/>
            <w:sz w:val="18"/>
            <w:szCs w:val="18"/>
          </w:rPr>
          <w:t>idf</w:t>
        </w:r>
        <w:proofErr w:type="spellEnd"/>
        <w:r w:rsidRPr="000B6E11">
          <w:rPr>
            <w:rFonts w:ascii="Consolas" w:eastAsia="宋体" w:hAnsi="Consolas" w:cs="Consolas"/>
            <w:color w:val="93A1A1"/>
            <w:kern w:val="0"/>
            <w:sz w:val="18"/>
            <w:szCs w:val="18"/>
          </w:rPr>
          <w:t>*</w:t>
        </w:r>
        <w:proofErr w:type="spellStart"/>
        <w:r w:rsidRPr="000B6E11">
          <w:rPr>
            <w:rFonts w:ascii="Consolas" w:eastAsia="宋体" w:hAnsi="Consolas" w:cs="Consolas"/>
            <w:color w:val="93A1A1"/>
            <w:kern w:val="0"/>
            <w:sz w:val="18"/>
            <w:szCs w:val="18"/>
          </w:rPr>
          <w:t>t.getBoost</w:t>
        </w:r>
        <w:proofErr w:type="spellEnd"/>
        <w:r w:rsidRPr="000B6E11">
          <w:rPr>
            <w:rFonts w:ascii="Consolas" w:eastAsia="宋体" w:hAnsi="Consolas" w:cs="Consolas"/>
            <w:color w:val="93A1A1"/>
            <w:kern w:val="0"/>
            <w:sz w:val="18"/>
            <w:szCs w:val="18"/>
          </w:rPr>
          <w:t>()</w:t>
        </w:r>
        <w:r w:rsidRPr="000B6E11">
          <w:rPr>
            <w:rFonts w:ascii="Consolas" w:eastAsia="宋体" w:hAnsi="Consolas" w:cs="Consolas"/>
            <w:color w:val="93A1A1"/>
            <w:kern w:val="0"/>
            <w:sz w:val="18"/>
            <w:szCs w:val="18"/>
          </w:rPr>
          <w:t>，现在为</w:t>
        </w:r>
        <w:proofErr w:type="spellStart"/>
        <w:r w:rsidRPr="000B6E11">
          <w:rPr>
            <w:rFonts w:ascii="Consolas" w:eastAsia="宋体" w:hAnsi="Consolas" w:cs="Consolas"/>
            <w:color w:val="93A1A1"/>
            <w:kern w:val="0"/>
            <w:sz w:val="18"/>
            <w:szCs w:val="18"/>
          </w:rPr>
          <w:t>queryNorm</w:t>
        </w:r>
        <w:proofErr w:type="spellEnd"/>
        <w:r w:rsidRPr="000B6E11">
          <w:rPr>
            <w:rFonts w:ascii="Consolas" w:eastAsia="宋体" w:hAnsi="Consolas" w:cs="Consolas"/>
            <w:color w:val="93A1A1"/>
            <w:kern w:val="0"/>
            <w:sz w:val="18"/>
            <w:szCs w:val="18"/>
          </w:rPr>
          <w:t>*</w:t>
        </w:r>
        <w:proofErr w:type="spellStart"/>
        <w:r w:rsidRPr="000B6E11">
          <w:rPr>
            <w:rFonts w:ascii="Consolas" w:eastAsia="宋体" w:hAnsi="Consolas" w:cs="Consolas"/>
            <w:color w:val="93A1A1"/>
            <w:kern w:val="0"/>
            <w:sz w:val="18"/>
            <w:szCs w:val="18"/>
          </w:rPr>
          <w:t>idf</w:t>
        </w:r>
        <w:proofErr w:type="spellEnd"/>
        <w:r w:rsidRPr="000B6E11">
          <w:rPr>
            <w:rFonts w:ascii="Consolas" w:eastAsia="宋体" w:hAnsi="Consolas" w:cs="Consolas"/>
            <w:color w:val="93A1A1"/>
            <w:kern w:val="0"/>
            <w:sz w:val="18"/>
            <w:szCs w:val="18"/>
          </w:rPr>
          <w:t>*</w:t>
        </w:r>
        <w:proofErr w:type="spellStart"/>
        <w:r w:rsidRPr="000B6E11">
          <w:rPr>
            <w:rFonts w:ascii="Consolas" w:eastAsia="宋体" w:hAnsi="Consolas" w:cs="Consolas"/>
            <w:color w:val="93A1A1"/>
            <w:kern w:val="0"/>
            <w:sz w:val="18"/>
            <w:szCs w:val="18"/>
          </w:rPr>
          <w:t>t.getBoost</w:t>
        </w:r>
        <w:proofErr w:type="spellEnd"/>
        <w:r w:rsidRPr="000B6E11">
          <w:rPr>
            <w:rFonts w:ascii="Consolas" w:eastAsia="宋体" w:hAnsi="Consolas" w:cs="Consolas"/>
            <w:color w:val="93A1A1"/>
            <w:kern w:val="0"/>
            <w:sz w:val="18"/>
            <w:szCs w:val="18"/>
          </w:rPr>
          <w:t>()</w:t>
        </w:r>
        <w:r w:rsidRPr="000B6E11">
          <w:rPr>
            <w:rFonts w:ascii="Consolas" w:eastAsia="宋体" w:hAnsi="Consolas" w:cs="Consolas"/>
            <w:color w:val="93A1A1"/>
            <w:kern w:val="0"/>
            <w:sz w:val="18"/>
            <w:szCs w:val="18"/>
          </w:rPr>
          <w:t>。</w:t>
        </w:r>
      </w:ins>
    </w:p>
    <w:p w:rsidR="000B6E11" w:rsidRPr="000B6E11" w:rsidRDefault="000B6E11" w:rsidP="000B6E11">
      <w:pPr>
        <w:widowControl/>
        <w:numPr>
          <w:ilvl w:val="0"/>
          <w:numId w:val="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line="300" w:lineRule="atLeast"/>
        <w:ind w:left="450"/>
        <w:jc w:val="left"/>
        <w:rPr>
          <w:ins w:id="135" w:author="Unknown"/>
          <w:rFonts w:ascii="Consolas" w:eastAsia="宋体" w:hAnsi="Consolas" w:cs="Consolas"/>
          <w:color w:val="BEBEC5"/>
          <w:kern w:val="0"/>
          <w:sz w:val="18"/>
          <w:szCs w:val="18"/>
        </w:rPr>
      </w:pPr>
      <w:proofErr w:type="spellStart"/>
      <w:ins w:id="136" w:author="Unknown"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queryWeight</w:t>
        </w:r>
        <w:proofErr w:type="spellEnd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*=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queryNorm</w:t>
        </w:r>
        <w:proofErr w:type="spellEnd"/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;</w:t>
        </w:r>
      </w:ins>
    </w:p>
    <w:p w:rsidR="000B6E11" w:rsidRPr="000B6E11" w:rsidRDefault="000B6E11" w:rsidP="000B6E11">
      <w:pPr>
        <w:widowControl/>
        <w:numPr>
          <w:ilvl w:val="0"/>
          <w:numId w:val="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line="300" w:lineRule="atLeast"/>
        <w:ind w:left="450"/>
        <w:jc w:val="left"/>
        <w:rPr>
          <w:ins w:id="137" w:author="Unknown"/>
          <w:rFonts w:ascii="Consolas" w:eastAsia="宋体" w:hAnsi="Consolas" w:cs="Consolas"/>
          <w:color w:val="BEBEC5"/>
          <w:kern w:val="0"/>
          <w:sz w:val="18"/>
          <w:szCs w:val="18"/>
        </w:rPr>
      </w:pPr>
      <w:ins w:id="138" w:author="Unknown"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value 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=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queryWeight</w:t>
        </w:r>
        <w:proofErr w:type="spellEnd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*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idf</w:t>
        </w:r>
        <w:proofErr w:type="spellEnd"/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;</w:t>
        </w:r>
      </w:ins>
    </w:p>
    <w:p w:rsidR="000B6E11" w:rsidRPr="000B6E11" w:rsidRDefault="000B6E11" w:rsidP="000B6E11">
      <w:pPr>
        <w:widowControl/>
        <w:numPr>
          <w:ilvl w:val="0"/>
          <w:numId w:val="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line="300" w:lineRule="atLeast"/>
        <w:ind w:left="450"/>
        <w:jc w:val="left"/>
        <w:rPr>
          <w:ins w:id="139" w:author="Unknown"/>
          <w:rFonts w:ascii="Consolas" w:eastAsia="宋体" w:hAnsi="Consolas" w:cs="Consolas"/>
          <w:color w:val="BEBEC5"/>
          <w:kern w:val="0"/>
          <w:sz w:val="18"/>
          <w:szCs w:val="18"/>
        </w:rPr>
      </w:pPr>
      <w:ins w:id="140" w:author="Unknown"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}</w:t>
        </w:r>
      </w:ins>
    </w:p>
    <w:p w:rsidR="000B6E11" w:rsidRPr="000B6E11" w:rsidRDefault="000B6E11" w:rsidP="000B6E11">
      <w:pPr>
        <w:widowControl/>
        <w:spacing w:after="270"/>
        <w:ind w:firstLine="480"/>
        <w:jc w:val="left"/>
        <w:rPr>
          <w:ins w:id="141" w:author="Unknown"/>
          <w:rFonts w:ascii="宋体" w:eastAsia="宋体" w:hAnsi="宋体" w:cs="宋体"/>
          <w:kern w:val="0"/>
          <w:sz w:val="24"/>
          <w:szCs w:val="24"/>
        </w:rPr>
      </w:pPr>
      <w:ins w:id="142" w:author="Unknown">
        <w:r w:rsidRPr="000B6E11">
          <w:rPr>
            <w:rFonts w:ascii="宋体" w:eastAsia="宋体" w:hAnsi="宋体" w:cs="宋体"/>
            <w:kern w:val="0"/>
            <w:sz w:val="24"/>
            <w:szCs w:val="24"/>
          </w:rPr>
          <w:lastRenderedPageBreak/>
          <w:t>其实默认情况下，</w:t>
        </w:r>
        <w:proofErr w:type="spellStart"/>
        <w:r w:rsidRPr="000B6E11">
          <w:rPr>
            <w:rFonts w:ascii="宋体" w:eastAsia="宋体" w:hAnsi="宋体" w:cs="宋体"/>
            <w:kern w:val="0"/>
            <w:sz w:val="24"/>
            <w:szCs w:val="24"/>
          </w:rPr>
          <w:t>queryWeight</w:t>
        </w:r>
        <w:proofErr w:type="spellEnd"/>
        <w:r w:rsidRPr="000B6E11">
          <w:rPr>
            <w:rFonts w:ascii="宋体" w:eastAsia="宋体" w:hAnsi="宋体" w:cs="宋体"/>
            <w:kern w:val="0"/>
            <w:sz w:val="24"/>
            <w:szCs w:val="24"/>
          </w:rPr>
          <w:t xml:space="preserve"> = </w:t>
        </w:r>
        <w:proofErr w:type="spellStart"/>
        <w:r w:rsidRPr="000B6E11">
          <w:rPr>
            <w:rFonts w:ascii="宋体" w:eastAsia="宋体" w:hAnsi="宋体" w:cs="宋体"/>
            <w:kern w:val="0"/>
            <w:sz w:val="24"/>
            <w:szCs w:val="24"/>
          </w:rPr>
          <w:t>idf</w:t>
        </w:r>
        <w:proofErr w:type="spellEnd"/>
        <w:r w:rsidRPr="000B6E11">
          <w:rPr>
            <w:rFonts w:ascii="宋体" w:eastAsia="宋体" w:hAnsi="宋体" w:cs="宋体"/>
            <w:kern w:val="0"/>
            <w:sz w:val="24"/>
            <w:szCs w:val="24"/>
          </w:rPr>
          <w:t xml:space="preserve"> * </w:t>
        </w:r>
        <w:proofErr w:type="spellStart"/>
        <w:r w:rsidRPr="000B6E11">
          <w:rPr>
            <w:rFonts w:ascii="宋体" w:eastAsia="宋体" w:hAnsi="宋体" w:cs="宋体"/>
            <w:kern w:val="0"/>
            <w:sz w:val="24"/>
            <w:szCs w:val="24"/>
          </w:rPr>
          <w:t>queryNorm</w:t>
        </w:r>
        <w:proofErr w:type="spellEnd"/>
        <w:r w:rsidRPr="000B6E11">
          <w:rPr>
            <w:rFonts w:ascii="宋体" w:eastAsia="宋体" w:hAnsi="宋体" w:cs="宋体"/>
            <w:kern w:val="0"/>
            <w:sz w:val="24"/>
            <w:szCs w:val="24"/>
          </w:rPr>
          <w:t>，因为</w:t>
        </w:r>
        <w:proofErr w:type="spellStart"/>
        <w:r w:rsidRPr="000B6E11">
          <w:rPr>
            <w:rFonts w:ascii="宋体" w:eastAsia="宋体" w:hAnsi="宋体" w:cs="宋体"/>
            <w:kern w:val="0"/>
            <w:sz w:val="24"/>
            <w:szCs w:val="24"/>
          </w:rPr>
          <w:t>Lucene</w:t>
        </w:r>
        <w:proofErr w:type="spellEnd"/>
        <w:r w:rsidRPr="000B6E11">
          <w:rPr>
            <w:rFonts w:ascii="宋体" w:eastAsia="宋体" w:hAnsi="宋体" w:cs="宋体"/>
            <w:kern w:val="0"/>
            <w:sz w:val="24"/>
            <w:szCs w:val="24"/>
          </w:rPr>
          <w:t>中默认的boost = 1.0。</w:t>
        </w:r>
      </w:ins>
    </w:p>
    <w:p w:rsidR="000B6E11" w:rsidRPr="000B6E11" w:rsidRDefault="000B6E11" w:rsidP="000B6E11">
      <w:pPr>
        <w:widowControl/>
        <w:spacing w:after="270"/>
        <w:ind w:firstLine="480"/>
        <w:jc w:val="left"/>
        <w:rPr>
          <w:ins w:id="143" w:author="Unknown"/>
          <w:rFonts w:ascii="宋体" w:eastAsia="宋体" w:hAnsi="宋体" w:cs="宋体"/>
          <w:kern w:val="0"/>
          <w:sz w:val="24"/>
          <w:szCs w:val="24"/>
        </w:rPr>
      </w:pPr>
      <w:ins w:id="144" w:author="Unknown">
        <w:r w:rsidRPr="000B6E11">
          <w:rPr>
            <w:rFonts w:ascii="宋体" w:eastAsia="宋体" w:hAnsi="宋体" w:cs="宋体"/>
            <w:kern w:val="0"/>
            <w:sz w:val="24"/>
            <w:szCs w:val="24"/>
          </w:rPr>
          <w:t>查询权重</w:t>
        </w:r>
        <w:proofErr w:type="spellStart"/>
        <w:r w:rsidRPr="000B6E11">
          <w:rPr>
            <w:rFonts w:ascii="宋体" w:eastAsia="宋体" w:hAnsi="宋体" w:cs="宋体"/>
            <w:kern w:val="0"/>
            <w:sz w:val="24"/>
            <w:szCs w:val="24"/>
          </w:rPr>
          <w:t>queryWeight</w:t>
        </w:r>
        <w:proofErr w:type="spellEnd"/>
        <w:r w:rsidRPr="000B6E11">
          <w:rPr>
            <w:rFonts w:ascii="宋体" w:eastAsia="宋体" w:hAnsi="宋体" w:cs="宋体"/>
            <w:kern w:val="0"/>
            <w:sz w:val="24"/>
            <w:szCs w:val="24"/>
          </w:rPr>
          <w:t> 0.66116947 的计算方法：查询权重</w:t>
        </w:r>
        <w:proofErr w:type="spellStart"/>
        <w:r w:rsidRPr="000B6E11">
          <w:rPr>
            <w:rFonts w:ascii="宋体" w:eastAsia="宋体" w:hAnsi="宋体" w:cs="宋体"/>
            <w:kern w:val="0"/>
            <w:sz w:val="24"/>
            <w:szCs w:val="24"/>
          </w:rPr>
          <w:t>queryWeight</w:t>
        </w:r>
        <w:proofErr w:type="spellEnd"/>
        <w:r w:rsidRPr="000B6E11">
          <w:rPr>
            <w:rFonts w:ascii="宋体" w:eastAsia="宋体" w:hAnsi="宋体" w:cs="宋体"/>
            <w:kern w:val="0"/>
            <w:sz w:val="24"/>
            <w:szCs w:val="24"/>
          </w:rPr>
          <w:t xml:space="preserve"> = </w:t>
        </w:r>
        <w:proofErr w:type="spellStart"/>
        <w:r w:rsidRPr="000B6E11">
          <w:rPr>
            <w:rFonts w:ascii="宋体" w:eastAsia="宋体" w:hAnsi="宋体" w:cs="宋体"/>
            <w:kern w:val="0"/>
            <w:sz w:val="24"/>
            <w:szCs w:val="24"/>
          </w:rPr>
          <w:t>idf</w:t>
        </w:r>
        <w:proofErr w:type="spellEnd"/>
        <w:r w:rsidRPr="000B6E11">
          <w:rPr>
            <w:rFonts w:ascii="宋体" w:eastAsia="宋体" w:hAnsi="宋体" w:cs="宋体"/>
            <w:kern w:val="0"/>
            <w:sz w:val="24"/>
            <w:szCs w:val="24"/>
          </w:rPr>
          <w:t xml:space="preserve"> * </w:t>
        </w:r>
        <w:proofErr w:type="spellStart"/>
        <w:r w:rsidRPr="000B6E11">
          <w:rPr>
            <w:rFonts w:ascii="宋体" w:eastAsia="宋体" w:hAnsi="宋体" w:cs="宋体"/>
            <w:kern w:val="0"/>
            <w:sz w:val="24"/>
            <w:szCs w:val="24"/>
          </w:rPr>
          <w:t>queryNorm</w:t>
        </w:r>
        <w:proofErr w:type="spellEnd"/>
        <w:r w:rsidRPr="000B6E11">
          <w:rPr>
            <w:rFonts w:ascii="宋体" w:eastAsia="宋体" w:hAnsi="宋体" w:cs="宋体"/>
            <w:kern w:val="0"/>
            <w:sz w:val="24"/>
            <w:szCs w:val="24"/>
          </w:rPr>
          <w:t>，即 0.66116947 = 5.5733356 * 0.11863084。</w:t>
        </w:r>
      </w:ins>
    </w:p>
    <w:p w:rsidR="000B6E11" w:rsidRPr="000B6E11" w:rsidRDefault="000B6E11" w:rsidP="000B6E11">
      <w:pPr>
        <w:widowControl/>
        <w:spacing w:before="150" w:after="150"/>
        <w:ind w:firstLine="480"/>
        <w:jc w:val="left"/>
        <w:outlineLvl w:val="5"/>
        <w:rPr>
          <w:ins w:id="145" w:author="Unknown"/>
          <w:rFonts w:ascii="inherit" w:eastAsia="宋体" w:hAnsi="inherit" w:cs="宋体"/>
          <w:kern w:val="0"/>
          <w:sz w:val="18"/>
          <w:szCs w:val="18"/>
        </w:rPr>
      </w:pPr>
      <w:proofErr w:type="spellStart"/>
      <w:ins w:id="146" w:author="Unknown">
        <w:r w:rsidRPr="000B6E11">
          <w:rPr>
            <w:rFonts w:ascii="inherit" w:eastAsia="宋体" w:hAnsi="inherit" w:cs="宋体"/>
            <w:kern w:val="0"/>
            <w:sz w:val="18"/>
            <w:szCs w:val="18"/>
          </w:rPr>
          <w:t>idf</w:t>
        </w:r>
        <w:proofErr w:type="spellEnd"/>
        <w:r w:rsidRPr="000B6E11">
          <w:rPr>
            <w:rFonts w:ascii="inherit" w:eastAsia="宋体" w:hAnsi="inherit" w:cs="宋体"/>
            <w:kern w:val="0"/>
            <w:sz w:val="18"/>
            <w:szCs w:val="18"/>
          </w:rPr>
          <w:t>的计算</w:t>
        </w:r>
      </w:ins>
    </w:p>
    <w:p w:rsidR="000B6E11" w:rsidRPr="000B6E11" w:rsidRDefault="000B6E11" w:rsidP="000B6E11">
      <w:pPr>
        <w:widowControl/>
        <w:spacing w:after="270"/>
        <w:ind w:firstLine="480"/>
        <w:jc w:val="left"/>
        <w:rPr>
          <w:ins w:id="147" w:author="Unknown"/>
          <w:rFonts w:ascii="宋体" w:eastAsia="宋体" w:hAnsi="宋体" w:cs="宋体"/>
          <w:kern w:val="0"/>
          <w:sz w:val="24"/>
          <w:szCs w:val="24"/>
        </w:rPr>
      </w:pPr>
      <w:proofErr w:type="spellStart"/>
      <w:ins w:id="148" w:author="Unknown">
        <w:r w:rsidRPr="000B6E11">
          <w:rPr>
            <w:rFonts w:ascii="宋体" w:eastAsia="宋体" w:hAnsi="宋体" w:cs="宋体"/>
            <w:kern w:val="0"/>
            <w:sz w:val="24"/>
            <w:szCs w:val="24"/>
          </w:rPr>
          <w:t>idf</w:t>
        </w:r>
        <w:proofErr w:type="spellEnd"/>
        <w:r w:rsidRPr="000B6E11">
          <w:rPr>
            <w:rFonts w:ascii="宋体" w:eastAsia="宋体" w:hAnsi="宋体" w:cs="宋体"/>
            <w:kern w:val="0"/>
            <w:sz w:val="24"/>
            <w:szCs w:val="24"/>
          </w:rPr>
          <w:t>是项在倒排文档中出现的频率，计算方式为</w:t>
        </w:r>
      </w:ins>
    </w:p>
    <w:p w:rsidR="000B6E11" w:rsidRPr="000B6E11" w:rsidRDefault="000B6E11" w:rsidP="000B6E11">
      <w:pPr>
        <w:widowControl/>
        <w:numPr>
          <w:ilvl w:val="0"/>
          <w:numId w:val="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line="300" w:lineRule="atLeast"/>
        <w:ind w:left="450"/>
        <w:jc w:val="left"/>
        <w:rPr>
          <w:ins w:id="149" w:author="Unknown"/>
          <w:rFonts w:ascii="Consolas" w:eastAsia="宋体" w:hAnsi="Consolas" w:cs="Consolas"/>
          <w:color w:val="BEBEC5"/>
          <w:kern w:val="0"/>
          <w:sz w:val="18"/>
          <w:szCs w:val="18"/>
        </w:rPr>
      </w:pPr>
      <w:ins w:id="150" w:author="Unknown">
        <w:r w:rsidRPr="000B6E11">
          <w:rPr>
            <w:rFonts w:ascii="Consolas" w:eastAsia="宋体" w:hAnsi="Consolas" w:cs="Consolas"/>
            <w:color w:val="93A1A1"/>
            <w:kern w:val="0"/>
            <w:sz w:val="18"/>
            <w:szCs w:val="18"/>
          </w:rPr>
          <w:t>/** Implemented as &lt;code&gt;</w:t>
        </w:r>
        <w:proofErr w:type="gramStart"/>
        <w:r w:rsidRPr="000B6E11">
          <w:rPr>
            <w:rFonts w:ascii="Consolas" w:eastAsia="宋体" w:hAnsi="Consolas" w:cs="Consolas"/>
            <w:color w:val="93A1A1"/>
            <w:kern w:val="0"/>
            <w:sz w:val="18"/>
            <w:szCs w:val="18"/>
          </w:rPr>
          <w:t>log(</w:t>
        </w:r>
        <w:proofErr w:type="spellStart"/>
        <w:proofErr w:type="gramEnd"/>
        <w:r w:rsidRPr="000B6E11">
          <w:rPr>
            <w:rFonts w:ascii="Consolas" w:eastAsia="宋体" w:hAnsi="Consolas" w:cs="Consolas"/>
            <w:color w:val="93A1A1"/>
            <w:kern w:val="0"/>
            <w:sz w:val="18"/>
            <w:szCs w:val="18"/>
          </w:rPr>
          <w:t>numDocs</w:t>
        </w:r>
        <w:proofErr w:type="spellEnd"/>
        <w:r w:rsidRPr="000B6E11">
          <w:rPr>
            <w:rFonts w:ascii="Consolas" w:eastAsia="宋体" w:hAnsi="Consolas" w:cs="Consolas"/>
            <w:color w:val="93A1A1"/>
            <w:kern w:val="0"/>
            <w:sz w:val="18"/>
            <w:szCs w:val="18"/>
          </w:rPr>
          <w:t>/(docFreq+1)) + 1&lt;/code&gt;. */</w:t>
        </w:r>
      </w:ins>
    </w:p>
    <w:p w:rsidR="000B6E11" w:rsidRPr="000B6E11" w:rsidRDefault="000B6E11" w:rsidP="000B6E11">
      <w:pPr>
        <w:widowControl/>
        <w:numPr>
          <w:ilvl w:val="0"/>
          <w:numId w:val="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line="300" w:lineRule="atLeast"/>
        <w:ind w:left="450"/>
        <w:jc w:val="left"/>
        <w:rPr>
          <w:ins w:id="151" w:author="Unknown"/>
          <w:rFonts w:ascii="Consolas" w:eastAsia="宋体" w:hAnsi="Consolas" w:cs="Consolas"/>
          <w:color w:val="BEBEC5"/>
          <w:kern w:val="0"/>
          <w:sz w:val="18"/>
          <w:szCs w:val="18"/>
        </w:rPr>
      </w:pPr>
      <w:ins w:id="152" w:author="Unknown"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 </w:t>
        </w:r>
        <w:r w:rsidRPr="000B6E11">
          <w:rPr>
            <w:rFonts w:ascii="Consolas" w:eastAsia="宋体" w:hAnsi="Consolas" w:cs="Consolas"/>
            <w:color w:val="AE81FF"/>
            <w:kern w:val="0"/>
            <w:sz w:val="18"/>
            <w:szCs w:val="18"/>
          </w:rPr>
          <w:t>@Override</w:t>
        </w:r>
      </w:ins>
    </w:p>
    <w:p w:rsidR="000B6E11" w:rsidRPr="000B6E11" w:rsidRDefault="000B6E11" w:rsidP="000B6E11">
      <w:pPr>
        <w:widowControl/>
        <w:numPr>
          <w:ilvl w:val="0"/>
          <w:numId w:val="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line="300" w:lineRule="atLeast"/>
        <w:ind w:left="450"/>
        <w:jc w:val="left"/>
        <w:rPr>
          <w:ins w:id="153" w:author="Unknown"/>
          <w:rFonts w:ascii="Consolas" w:eastAsia="宋体" w:hAnsi="Consolas" w:cs="Consolas"/>
          <w:color w:val="BEBEC5"/>
          <w:kern w:val="0"/>
          <w:sz w:val="18"/>
          <w:szCs w:val="18"/>
        </w:rPr>
      </w:pPr>
      <w:ins w:id="154" w:author="Unknown"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 </w:t>
        </w:r>
        <w:r w:rsidRPr="000B6E11">
          <w:rPr>
            <w:rFonts w:ascii="Consolas" w:eastAsia="宋体" w:hAnsi="Consolas" w:cs="Consolas"/>
            <w:color w:val="F92659"/>
            <w:kern w:val="0"/>
            <w:sz w:val="18"/>
            <w:szCs w:val="18"/>
          </w:rPr>
          <w:t>public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92659"/>
            <w:kern w:val="0"/>
            <w:sz w:val="18"/>
            <w:szCs w:val="18"/>
          </w:rPr>
          <w:t>float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idf</w:t>
        </w:r>
        <w:proofErr w:type="spellEnd"/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(</w:t>
        </w:r>
        <w:r w:rsidRPr="000B6E11">
          <w:rPr>
            <w:rFonts w:ascii="Consolas" w:eastAsia="宋体" w:hAnsi="Consolas" w:cs="Consolas"/>
            <w:color w:val="F92659"/>
            <w:kern w:val="0"/>
            <w:sz w:val="18"/>
            <w:szCs w:val="18"/>
          </w:rPr>
          <w:t>long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docFreq</w:t>
        </w:r>
        <w:proofErr w:type="spellEnd"/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,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92659"/>
            <w:kern w:val="0"/>
            <w:sz w:val="18"/>
            <w:szCs w:val="18"/>
          </w:rPr>
          <w:t>long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numDocs</w:t>
        </w:r>
        <w:proofErr w:type="spellEnd"/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)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{</w:t>
        </w:r>
      </w:ins>
    </w:p>
    <w:p w:rsidR="000B6E11" w:rsidRPr="000B6E11" w:rsidRDefault="000B6E11" w:rsidP="000B6E11">
      <w:pPr>
        <w:widowControl/>
        <w:numPr>
          <w:ilvl w:val="0"/>
          <w:numId w:val="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line="300" w:lineRule="atLeast"/>
        <w:ind w:left="450"/>
        <w:jc w:val="left"/>
        <w:rPr>
          <w:ins w:id="155" w:author="Unknown"/>
          <w:rFonts w:ascii="Consolas" w:eastAsia="宋体" w:hAnsi="Consolas" w:cs="Consolas"/>
          <w:color w:val="BEBEC5"/>
          <w:kern w:val="0"/>
          <w:sz w:val="18"/>
          <w:szCs w:val="18"/>
        </w:rPr>
      </w:pPr>
      <w:ins w:id="156" w:author="Unknown"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   </w:t>
        </w:r>
        <w:r w:rsidRPr="000B6E11">
          <w:rPr>
            <w:rFonts w:ascii="Consolas" w:eastAsia="宋体" w:hAnsi="Consolas" w:cs="Consolas"/>
            <w:color w:val="F92659"/>
            <w:kern w:val="0"/>
            <w:sz w:val="18"/>
            <w:szCs w:val="18"/>
          </w:rPr>
          <w:t>return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(</w:t>
        </w:r>
        <w:r w:rsidRPr="000B6E11">
          <w:rPr>
            <w:rFonts w:ascii="Consolas" w:eastAsia="宋体" w:hAnsi="Consolas" w:cs="Consolas"/>
            <w:color w:val="F92659"/>
            <w:kern w:val="0"/>
            <w:sz w:val="18"/>
            <w:szCs w:val="18"/>
          </w:rPr>
          <w:t>float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)(</w:t>
        </w:r>
        <w:r w:rsidRPr="000B6E11">
          <w:rPr>
            <w:rFonts w:ascii="Consolas" w:eastAsia="宋体" w:hAnsi="Consolas" w:cs="Consolas"/>
            <w:color w:val="A6E22E"/>
            <w:kern w:val="0"/>
            <w:sz w:val="18"/>
            <w:szCs w:val="18"/>
          </w:rPr>
          <w:t>Math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.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log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(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numDocs</w:t>
        </w:r>
        <w:proofErr w:type="spellEnd"/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/(</w:t>
        </w:r>
        <w:r w:rsidRPr="000B6E11">
          <w:rPr>
            <w:rFonts w:ascii="Consolas" w:eastAsia="宋体" w:hAnsi="Consolas" w:cs="Consolas"/>
            <w:color w:val="F92659"/>
            <w:kern w:val="0"/>
            <w:sz w:val="18"/>
            <w:szCs w:val="18"/>
          </w:rPr>
          <w:t>double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)(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docFreq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+</w:t>
        </w:r>
        <w:r w:rsidRPr="000B6E11">
          <w:rPr>
            <w:rFonts w:ascii="Consolas" w:eastAsia="宋体" w:hAnsi="Consolas" w:cs="Consolas"/>
            <w:color w:val="AE81FF"/>
            <w:kern w:val="0"/>
            <w:sz w:val="18"/>
            <w:szCs w:val="18"/>
          </w:rPr>
          <w:t>1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))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+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AE81FF"/>
            <w:kern w:val="0"/>
            <w:sz w:val="18"/>
            <w:szCs w:val="18"/>
          </w:rPr>
          <w:t>1.0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);</w:t>
        </w:r>
      </w:ins>
    </w:p>
    <w:p w:rsidR="000B6E11" w:rsidRPr="000B6E11" w:rsidRDefault="000B6E11" w:rsidP="000B6E11">
      <w:pPr>
        <w:widowControl/>
        <w:numPr>
          <w:ilvl w:val="0"/>
          <w:numId w:val="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line="300" w:lineRule="atLeast"/>
        <w:ind w:left="450"/>
        <w:jc w:val="left"/>
        <w:rPr>
          <w:ins w:id="157" w:author="Unknown"/>
          <w:rFonts w:ascii="Consolas" w:eastAsia="宋体" w:hAnsi="Consolas" w:cs="Consolas"/>
          <w:color w:val="BEBEC5"/>
          <w:kern w:val="0"/>
          <w:sz w:val="18"/>
          <w:szCs w:val="18"/>
        </w:rPr>
      </w:pPr>
      <w:ins w:id="158" w:author="Unknown"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 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}</w:t>
        </w:r>
      </w:ins>
    </w:p>
    <w:p w:rsidR="000B6E11" w:rsidRPr="000B6E11" w:rsidRDefault="000B6E11" w:rsidP="000B6E11">
      <w:pPr>
        <w:widowControl/>
        <w:spacing w:after="270"/>
        <w:ind w:firstLine="480"/>
        <w:jc w:val="left"/>
        <w:rPr>
          <w:ins w:id="159" w:author="Unknown"/>
          <w:rFonts w:ascii="宋体" w:eastAsia="宋体" w:hAnsi="宋体" w:cs="宋体"/>
          <w:kern w:val="0"/>
          <w:sz w:val="24"/>
          <w:szCs w:val="24"/>
        </w:rPr>
      </w:pPr>
      <w:proofErr w:type="spellStart"/>
      <w:ins w:id="160" w:author="Unknown">
        <w:r w:rsidRPr="000B6E11">
          <w:rPr>
            <w:rFonts w:ascii="宋体" w:eastAsia="宋体" w:hAnsi="宋体" w:cs="宋体"/>
            <w:kern w:val="0"/>
            <w:sz w:val="24"/>
            <w:szCs w:val="24"/>
          </w:rPr>
          <w:t>docFreq</w:t>
        </w:r>
        <w:proofErr w:type="spellEnd"/>
        <w:r w:rsidRPr="000B6E11">
          <w:rPr>
            <w:rFonts w:ascii="宋体" w:eastAsia="宋体" w:hAnsi="宋体" w:cs="宋体"/>
            <w:kern w:val="0"/>
            <w:sz w:val="24"/>
            <w:szCs w:val="24"/>
          </w:rPr>
          <w:t>是根据指定关键字进行检索，检索到的Document的数量，我们测试的</w:t>
        </w:r>
        <w:proofErr w:type="spellStart"/>
        <w:r w:rsidRPr="000B6E11">
          <w:rPr>
            <w:rFonts w:ascii="宋体" w:eastAsia="宋体" w:hAnsi="宋体" w:cs="宋体"/>
            <w:kern w:val="0"/>
            <w:sz w:val="24"/>
            <w:szCs w:val="24"/>
          </w:rPr>
          <w:t>docFreq</w:t>
        </w:r>
        <w:proofErr w:type="spellEnd"/>
        <w:r w:rsidRPr="000B6E11">
          <w:rPr>
            <w:rFonts w:ascii="宋体" w:eastAsia="宋体" w:hAnsi="宋体" w:cs="宋体"/>
            <w:kern w:val="0"/>
            <w:sz w:val="24"/>
            <w:szCs w:val="24"/>
          </w:rPr>
          <w:t>=14；</w:t>
        </w:r>
        <w:proofErr w:type="spellStart"/>
        <w:r w:rsidRPr="000B6E11">
          <w:rPr>
            <w:rFonts w:ascii="宋体" w:eastAsia="宋体" w:hAnsi="宋体" w:cs="宋体"/>
            <w:kern w:val="0"/>
            <w:sz w:val="24"/>
            <w:szCs w:val="24"/>
          </w:rPr>
          <w:t>numDocs</w:t>
        </w:r>
        <w:proofErr w:type="spellEnd"/>
        <w:r w:rsidRPr="000B6E11">
          <w:rPr>
            <w:rFonts w:ascii="宋体" w:eastAsia="宋体" w:hAnsi="宋体" w:cs="宋体"/>
            <w:kern w:val="0"/>
            <w:sz w:val="24"/>
            <w:szCs w:val="24"/>
          </w:rPr>
          <w:t>是指索引文件中总共的Document的数量，我们测试的</w:t>
        </w:r>
        <w:proofErr w:type="spellStart"/>
        <w:r w:rsidRPr="000B6E11">
          <w:rPr>
            <w:rFonts w:ascii="宋体" w:eastAsia="宋体" w:hAnsi="宋体" w:cs="宋体"/>
            <w:kern w:val="0"/>
            <w:sz w:val="24"/>
            <w:szCs w:val="24"/>
          </w:rPr>
          <w:t>numDocs</w:t>
        </w:r>
        <w:proofErr w:type="spellEnd"/>
        <w:r w:rsidRPr="000B6E11">
          <w:rPr>
            <w:rFonts w:ascii="宋体" w:eastAsia="宋体" w:hAnsi="宋体" w:cs="宋体"/>
            <w:kern w:val="0"/>
            <w:sz w:val="24"/>
            <w:szCs w:val="24"/>
          </w:rPr>
          <w:t>=1453。用计算器验证一下，没有错误，这里就不啰嗦了。</w:t>
        </w:r>
      </w:ins>
    </w:p>
    <w:p w:rsidR="000B6E11" w:rsidRPr="000B6E11" w:rsidRDefault="000B6E11" w:rsidP="000B6E11">
      <w:pPr>
        <w:widowControl/>
        <w:spacing w:before="150" w:after="150"/>
        <w:ind w:firstLine="480"/>
        <w:jc w:val="left"/>
        <w:outlineLvl w:val="5"/>
        <w:rPr>
          <w:ins w:id="161" w:author="Unknown"/>
          <w:rFonts w:ascii="inherit" w:eastAsia="宋体" w:hAnsi="inherit" w:cs="宋体"/>
          <w:kern w:val="0"/>
          <w:sz w:val="18"/>
          <w:szCs w:val="18"/>
        </w:rPr>
      </w:pPr>
      <w:proofErr w:type="spellStart"/>
      <w:ins w:id="162" w:author="Unknown">
        <w:r w:rsidRPr="000B6E11">
          <w:rPr>
            <w:rFonts w:ascii="inherit" w:eastAsia="宋体" w:hAnsi="inherit" w:cs="宋体"/>
            <w:kern w:val="0"/>
            <w:sz w:val="18"/>
            <w:szCs w:val="18"/>
          </w:rPr>
          <w:t>queryNorm</w:t>
        </w:r>
        <w:proofErr w:type="spellEnd"/>
        <w:r w:rsidRPr="000B6E11">
          <w:rPr>
            <w:rFonts w:ascii="inherit" w:eastAsia="宋体" w:hAnsi="inherit" w:cs="宋体"/>
            <w:kern w:val="0"/>
            <w:sz w:val="18"/>
            <w:szCs w:val="18"/>
          </w:rPr>
          <w:t>的计算</w:t>
        </w:r>
      </w:ins>
    </w:p>
    <w:p w:rsidR="000B6E11" w:rsidRPr="000B6E11" w:rsidRDefault="000B6E11" w:rsidP="000B6E11">
      <w:pPr>
        <w:widowControl/>
        <w:spacing w:after="270"/>
        <w:ind w:firstLine="480"/>
        <w:jc w:val="left"/>
        <w:rPr>
          <w:ins w:id="163" w:author="Unknown"/>
          <w:rFonts w:ascii="宋体" w:eastAsia="宋体" w:hAnsi="宋体" w:cs="宋体"/>
          <w:kern w:val="0"/>
          <w:sz w:val="24"/>
          <w:szCs w:val="24"/>
        </w:rPr>
      </w:pPr>
      <w:proofErr w:type="spellStart"/>
      <w:ins w:id="164" w:author="Unknown">
        <w:r w:rsidRPr="000B6E11">
          <w:rPr>
            <w:rFonts w:ascii="宋体" w:eastAsia="宋体" w:hAnsi="宋体" w:cs="宋体"/>
            <w:kern w:val="0"/>
            <w:sz w:val="24"/>
            <w:szCs w:val="24"/>
          </w:rPr>
          <w:t>queryNorm</w:t>
        </w:r>
        <w:proofErr w:type="spellEnd"/>
        <w:r w:rsidRPr="000B6E11">
          <w:rPr>
            <w:rFonts w:ascii="宋体" w:eastAsia="宋体" w:hAnsi="宋体" w:cs="宋体"/>
            <w:kern w:val="0"/>
            <w:sz w:val="24"/>
            <w:szCs w:val="24"/>
          </w:rPr>
          <w:t>的计算在</w:t>
        </w:r>
        <w:proofErr w:type="spellStart"/>
        <w:r w:rsidRPr="000B6E11">
          <w:rPr>
            <w:rFonts w:ascii="宋体" w:eastAsia="宋体" w:hAnsi="宋体" w:cs="宋体"/>
            <w:kern w:val="0"/>
            <w:sz w:val="24"/>
            <w:szCs w:val="24"/>
          </w:rPr>
          <w:t>DefaultSimilarity</w:t>
        </w:r>
        <w:proofErr w:type="spellEnd"/>
        <w:r w:rsidRPr="000B6E11">
          <w:rPr>
            <w:rFonts w:ascii="宋体" w:eastAsia="宋体" w:hAnsi="宋体" w:cs="宋体"/>
            <w:kern w:val="0"/>
            <w:sz w:val="24"/>
            <w:szCs w:val="24"/>
          </w:rPr>
          <w:t>类中实现，如下所示：</w:t>
        </w:r>
      </w:ins>
    </w:p>
    <w:p w:rsidR="000B6E11" w:rsidRPr="000B6E11" w:rsidRDefault="000B6E11" w:rsidP="000B6E11">
      <w:pPr>
        <w:widowControl/>
        <w:numPr>
          <w:ilvl w:val="0"/>
          <w:numId w:val="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line="300" w:lineRule="atLeast"/>
        <w:ind w:left="450"/>
        <w:jc w:val="left"/>
        <w:rPr>
          <w:ins w:id="165" w:author="Unknown"/>
          <w:rFonts w:ascii="Consolas" w:eastAsia="宋体" w:hAnsi="Consolas" w:cs="Consolas"/>
          <w:color w:val="BEBEC5"/>
          <w:kern w:val="0"/>
          <w:sz w:val="18"/>
          <w:szCs w:val="18"/>
        </w:rPr>
      </w:pPr>
      <w:ins w:id="166" w:author="Unknown">
        <w:r w:rsidRPr="000B6E11">
          <w:rPr>
            <w:rFonts w:ascii="Consolas" w:eastAsia="宋体" w:hAnsi="Consolas" w:cs="Consolas"/>
            <w:color w:val="93A1A1"/>
            <w:kern w:val="0"/>
            <w:sz w:val="18"/>
            <w:szCs w:val="18"/>
          </w:rPr>
          <w:t>/** Implemented as &lt;code&gt;1/</w:t>
        </w:r>
        <w:proofErr w:type="spellStart"/>
        <w:proofErr w:type="gramStart"/>
        <w:r w:rsidRPr="000B6E11">
          <w:rPr>
            <w:rFonts w:ascii="Consolas" w:eastAsia="宋体" w:hAnsi="Consolas" w:cs="Consolas"/>
            <w:color w:val="93A1A1"/>
            <w:kern w:val="0"/>
            <w:sz w:val="18"/>
            <w:szCs w:val="18"/>
          </w:rPr>
          <w:t>sqrt</w:t>
        </w:r>
        <w:proofErr w:type="spellEnd"/>
        <w:r w:rsidRPr="000B6E11">
          <w:rPr>
            <w:rFonts w:ascii="Consolas" w:eastAsia="宋体" w:hAnsi="Consolas" w:cs="Consolas"/>
            <w:color w:val="93A1A1"/>
            <w:kern w:val="0"/>
            <w:sz w:val="18"/>
            <w:szCs w:val="18"/>
          </w:rPr>
          <w:t>(</w:t>
        </w:r>
        <w:proofErr w:type="spellStart"/>
        <w:proofErr w:type="gramEnd"/>
        <w:r w:rsidRPr="000B6E11">
          <w:rPr>
            <w:rFonts w:ascii="Consolas" w:eastAsia="宋体" w:hAnsi="Consolas" w:cs="Consolas"/>
            <w:color w:val="93A1A1"/>
            <w:kern w:val="0"/>
            <w:sz w:val="18"/>
            <w:szCs w:val="18"/>
          </w:rPr>
          <w:t>sumOfSquaredWeights</w:t>
        </w:r>
        <w:proofErr w:type="spellEnd"/>
        <w:r w:rsidRPr="000B6E11">
          <w:rPr>
            <w:rFonts w:ascii="Consolas" w:eastAsia="宋体" w:hAnsi="Consolas" w:cs="Consolas"/>
            <w:color w:val="93A1A1"/>
            <w:kern w:val="0"/>
            <w:sz w:val="18"/>
            <w:szCs w:val="18"/>
          </w:rPr>
          <w:t>)&lt;/code&gt;. */</w:t>
        </w:r>
      </w:ins>
    </w:p>
    <w:p w:rsidR="000B6E11" w:rsidRPr="000B6E11" w:rsidRDefault="000B6E11" w:rsidP="000B6E11">
      <w:pPr>
        <w:widowControl/>
        <w:numPr>
          <w:ilvl w:val="0"/>
          <w:numId w:val="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line="300" w:lineRule="atLeast"/>
        <w:ind w:left="450"/>
        <w:jc w:val="left"/>
        <w:rPr>
          <w:ins w:id="167" w:author="Unknown"/>
          <w:rFonts w:ascii="Consolas" w:eastAsia="宋体" w:hAnsi="Consolas" w:cs="Consolas"/>
          <w:color w:val="BEBEC5"/>
          <w:kern w:val="0"/>
          <w:sz w:val="18"/>
          <w:szCs w:val="18"/>
        </w:rPr>
      </w:pPr>
      <w:ins w:id="168" w:author="Unknown">
        <w:r w:rsidRPr="000B6E11">
          <w:rPr>
            <w:rFonts w:ascii="Consolas" w:eastAsia="宋体" w:hAnsi="Consolas" w:cs="Consolas"/>
            <w:color w:val="F92659"/>
            <w:kern w:val="0"/>
            <w:sz w:val="18"/>
            <w:szCs w:val="18"/>
          </w:rPr>
          <w:t>public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92659"/>
            <w:kern w:val="0"/>
            <w:sz w:val="18"/>
            <w:szCs w:val="18"/>
          </w:rPr>
          <w:t>float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queryNorm</w:t>
        </w:r>
        <w:proofErr w:type="spellEnd"/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(</w:t>
        </w:r>
        <w:r w:rsidRPr="000B6E11">
          <w:rPr>
            <w:rFonts w:ascii="Consolas" w:eastAsia="宋体" w:hAnsi="Consolas" w:cs="Consolas"/>
            <w:color w:val="F92659"/>
            <w:kern w:val="0"/>
            <w:sz w:val="18"/>
            <w:szCs w:val="18"/>
          </w:rPr>
          <w:t>float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sumOfSquaredWeights</w:t>
        </w:r>
        <w:proofErr w:type="spellEnd"/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)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{</w:t>
        </w:r>
      </w:ins>
    </w:p>
    <w:p w:rsidR="000B6E11" w:rsidRPr="000B6E11" w:rsidRDefault="000B6E11" w:rsidP="000B6E11">
      <w:pPr>
        <w:widowControl/>
        <w:numPr>
          <w:ilvl w:val="0"/>
          <w:numId w:val="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line="300" w:lineRule="atLeast"/>
        <w:ind w:left="450"/>
        <w:jc w:val="left"/>
        <w:rPr>
          <w:ins w:id="169" w:author="Unknown"/>
          <w:rFonts w:ascii="Consolas" w:eastAsia="宋体" w:hAnsi="Consolas" w:cs="Consolas"/>
          <w:color w:val="BEBEC5"/>
          <w:kern w:val="0"/>
          <w:sz w:val="18"/>
          <w:szCs w:val="18"/>
        </w:rPr>
      </w:pPr>
      <w:ins w:id="170" w:author="Unknown"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   </w:t>
        </w:r>
        <w:r w:rsidRPr="000B6E11">
          <w:rPr>
            <w:rFonts w:ascii="Consolas" w:eastAsia="宋体" w:hAnsi="Consolas" w:cs="Consolas"/>
            <w:color w:val="F92659"/>
            <w:kern w:val="0"/>
            <w:sz w:val="18"/>
            <w:szCs w:val="18"/>
          </w:rPr>
          <w:t>return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(</w:t>
        </w:r>
        <w:r w:rsidRPr="000B6E11">
          <w:rPr>
            <w:rFonts w:ascii="Consolas" w:eastAsia="宋体" w:hAnsi="Consolas" w:cs="Consolas"/>
            <w:color w:val="F92659"/>
            <w:kern w:val="0"/>
            <w:sz w:val="18"/>
            <w:szCs w:val="18"/>
          </w:rPr>
          <w:t>float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)(</w:t>
        </w:r>
        <w:r w:rsidRPr="000B6E11">
          <w:rPr>
            <w:rFonts w:ascii="Consolas" w:eastAsia="宋体" w:hAnsi="Consolas" w:cs="Consolas"/>
            <w:color w:val="AE81FF"/>
            <w:kern w:val="0"/>
            <w:sz w:val="18"/>
            <w:szCs w:val="18"/>
          </w:rPr>
          <w:t>1.0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/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proofErr w:type="spellStart"/>
        <w:r w:rsidRPr="000B6E11">
          <w:rPr>
            <w:rFonts w:ascii="Consolas" w:eastAsia="宋体" w:hAnsi="Consolas" w:cs="Consolas"/>
            <w:color w:val="A6E22E"/>
            <w:kern w:val="0"/>
            <w:sz w:val="18"/>
            <w:szCs w:val="18"/>
          </w:rPr>
          <w:t>Math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.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sqrt</w:t>
        </w:r>
        <w:proofErr w:type="spellEnd"/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(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sumOfSquaredWeights</w:t>
        </w:r>
        <w:proofErr w:type="spellEnd"/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));</w:t>
        </w:r>
      </w:ins>
    </w:p>
    <w:p w:rsidR="000B6E11" w:rsidRPr="000B6E11" w:rsidRDefault="000B6E11" w:rsidP="000B6E11">
      <w:pPr>
        <w:widowControl/>
        <w:numPr>
          <w:ilvl w:val="0"/>
          <w:numId w:val="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line="300" w:lineRule="atLeast"/>
        <w:ind w:left="450"/>
        <w:jc w:val="left"/>
        <w:rPr>
          <w:ins w:id="171" w:author="Unknown"/>
          <w:rFonts w:ascii="Consolas" w:eastAsia="宋体" w:hAnsi="Consolas" w:cs="Consolas"/>
          <w:color w:val="BEBEC5"/>
          <w:kern w:val="0"/>
          <w:sz w:val="18"/>
          <w:szCs w:val="18"/>
        </w:rPr>
      </w:pPr>
      <w:ins w:id="172" w:author="Unknown"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}</w:t>
        </w:r>
      </w:ins>
    </w:p>
    <w:p w:rsidR="000B6E11" w:rsidRPr="000B6E11" w:rsidRDefault="000B6E11" w:rsidP="000B6E11">
      <w:pPr>
        <w:widowControl/>
        <w:spacing w:after="270"/>
        <w:ind w:firstLine="480"/>
        <w:jc w:val="left"/>
        <w:rPr>
          <w:ins w:id="173" w:author="Unknown"/>
          <w:rFonts w:ascii="宋体" w:eastAsia="宋体" w:hAnsi="宋体" w:cs="宋体"/>
          <w:kern w:val="0"/>
          <w:sz w:val="24"/>
          <w:szCs w:val="24"/>
        </w:rPr>
      </w:pPr>
      <w:ins w:id="174" w:author="Unknown">
        <w:r w:rsidRPr="000B6E11">
          <w:rPr>
            <w:rFonts w:ascii="宋体" w:eastAsia="宋体" w:hAnsi="宋体" w:cs="宋体"/>
            <w:kern w:val="0"/>
            <w:sz w:val="24"/>
            <w:szCs w:val="24"/>
          </w:rPr>
          <w:t>这里，</w:t>
        </w:r>
        <w:proofErr w:type="spellStart"/>
        <w:r w:rsidRPr="000B6E11">
          <w:rPr>
            <w:rFonts w:ascii="宋体" w:eastAsia="宋体" w:hAnsi="宋体" w:cs="宋体"/>
            <w:kern w:val="0"/>
            <w:sz w:val="24"/>
            <w:szCs w:val="24"/>
          </w:rPr>
          <w:t>sumOfSquaredWeights</w:t>
        </w:r>
        <w:proofErr w:type="spellEnd"/>
        <w:r w:rsidRPr="000B6E11">
          <w:rPr>
            <w:rFonts w:ascii="宋体" w:eastAsia="宋体" w:hAnsi="宋体" w:cs="宋体"/>
            <w:kern w:val="0"/>
            <w:sz w:val="24"/>
            <w:szCs w:val="24"/>
          </w:rPr>
          <w:t>的计算是在</w:t>
        </w:r>
        <w:proofErr w:type="spellStart"/>
        <w:r w:rsidRPr="000B6E11">
          <w:rPr>
            <w:rFonts w:ascii="宋体" w:eastAsia="宋体" w:hAnsi="宋体" w:cs="宋体"/>
            <w:kern w:val="0"/>
            <w:sz w:val="24"/>
            <w:szCs w:val="24"/>
          </w:rPr>
          <w:t>org.apache.lucene.search.TermQuery.TermWeight</w:t>
        </w:r>
        <w:proofErr w:type="spellEnd"/>
        <w:r w:rsidRPr="000B6E11">
          <w:rPr>
            <w:rFonts w:ascii="宋体" w:eastAsia="宋体" w:hAnsi="宋体" w:cs="宋体"/>
            <w:kern w:val="0"/>
            <w:sz w:val="24"/>
            <w:szCs w:val="24"/>
          </w:rPr>
          <w:t>类中的</w:t>
        </w:r>
        <w:proofErr w:type="spellStart"/>
        <w:r w:rsidRPr="000B6E11">
          <w:rPr>
            <w:rFonts w:ascii="宋体" w:eastAsia="宋体" w:hAnsi="宋体" w:cs="宋体"/>
            <w:kern w:val="0"/>
            <w:sz w:val="24"/>
            <w:szCs w:val="24"/>
          </w:rPr>
          <w:t>sumOfSquaredWeights</w:t>
        </w:r>
        <w:proofErr w:type="spellEnd"/>
        <w:r w:rsidRPr="000B6E11">
          <w:rPr>
            <w:rFonts w:ascii="宋体" w:eastAsia="宋体" w:hAnsi="宋体" w:cs="宋体"/>
            <w:kern w:val="0"/>
            <w:sz w:val="24"/>
            <w:szCs w:val="24"/>
          </w:rPr>
          <w:t>方法实现：</w:t>
        </w:r>
      </w:ins>
    </w:p>
    <w:p w:rsidR="000B6E11" w:rsidRPr="000B6E11" w:rsidRDefault="000B6E11" w:rsidP="000B6E11">
      <w:pPr>
        <w:widowControl/>
        <w:spacing w:after="270"/>
        <w:jc w:val="left"/>
        <w:rPr>
          <w:ins w:id="175" w:author="Unknown"/>
          <w:rFonts w:ascii="宋体" w:eastAsia="宋体" w:hAnsi="宋体" w:cs="宋体"/>
          <w:kern w:val="0"/>
          <w:sz w:val="24"/>
          <w:szCs w:val="24"/>
        </w:rPr>
      </w:pPr>
      <w:ins w:id="176" w:author="Unknown">
        <w:r w:rsidRPr="000B6E11">
          <w:rPr>
            <w:rFonts w:ascii="宋体" w:eastAsia="宋体" w:hAnsi="宋体" w:cs="宋体"/>
            <w:kern w:val="0"/>
            <w:sz w:val="24"/>
            <w:szCs w:val="24"/>
          </w:rPr>
          <w:t>    </w:t>
        </w:r>
      </w:ins>
    </w:p>
    <w:p w:rsidR="000B6E11" w:rsidRPr="000B6E11" w:rsidRDefault="000B6E11" w:rsidP="000B6E11">
      <w:pPr>
        <w:widowControl/>
        <w:numPr>
          <w:ilvl w:val="0"/>
          <w:numId w:val="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line="300" w:lineRule="atLeast"/>
        <w:ind w:left="450"/>
        <w:jc w:val="left"/>
        <w:rPr>
          <w:ins w:id="177" w:author="Unknown"/>
          <w:rFonts w:ascii="Consolas" w:eastAsia="宋体" w:hAnsi="Consolas" w:cs="Consolas"/>
          <w:color w:val="BEBEC5"/>
          <w:kern w:val="0"/>
          <w:sz w:val="18"/>
          <w:szCs w:val="18"/>
        </w:rPr>
      </w:pPr>
      <w:ins w:id="178" w:author="Unknown">
        <w:r w:rsidRPr="000B6E11">
          <w:rPr>
            <w:rFonts w:ascii="Consolas" w:eastAsia="宋体" w:hAnsi="Consolas" w:cs="Consolas"/>
            <w:color w:val="F92659"/>
            <w:kern w:val="0"/>
            <w:sz w:val="18"/>
            <w:szCs w:val="18"/>
          </w:rPr>
          <w:t>public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92659"/>
            <w:kern w:val="0"/>
            <w:sz w:val="18"/>
            <w:szCs w:val="18"/>
          </w:rPr>
          <w:t>float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sumOfSquaredWeights</w:t>
        </w:r>
        <w:proofErr w:type="spellEnd"/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()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{</w:t>
        </w:r>
      </w:ins>
    </w:p>
    <w:p w:rsidR="000B6E11" w:rsidRPr="000B6E11" w:rsidRDefault="000B6E11" w:rsidP="000B6E11">
      <w:pPr>
        <w:widowControl/>
        <w:numPr>
          <w:ilvl w:val="0"/>
          <w:numId w:val="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line="300" w:lineRule="atLeast"/>
        <w:ind w:left="450"/>
        <w:jc w:val="left"/>
        <w:rPr>
          <w:ins w:id="179" w:author="Unknown"/>
          <w:rFonts w:ascii="Consolas" w:eastAsia="宋体" w:hAnsi="Consolas" w:cs="Consolas"/>
          <w:color w:val="BEBEC5"/>
          <w:kern w:val="0"/>
          <w:sz w:val="18"/>
          <w:szCs w:val="18"/>
        </w:rPr>
      </w:pPr>
      <w:ins w:id="180" w:author="Unknown"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     queryWeight 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=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idf 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*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getBoost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();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            </w:t>
        </w:r>
        <w:r w:rsidRPr="000B6E11">
          <w:rPr>
            <w:rFonts w:ascii="Consolas" w:eastAsia="宋体" w:hAnsi="Consolas" w:cs="Consolas"/>
            <w:color w:val="93A1A1"/>
            <w:kern w:val="0"/>
            <w:sz w:val="18"/>
            <w:szCs w:val="18"/>
          </w:rPr>
          <w:t>// compute query weight</w:t>
        </w:r>
      </w:ins>
    </w:p>
    <w:p w:rsidR="000B6E11" w:rsidRPr="000B6E11" w:rsidRDefault="000B6E11" w:rsidP="000B6E11">
      <w:pPr>
        <w:widowControl/>
        <w:numPr>
          <w:ilvl w:val="0"/>
          <w:numId w:val="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line="300" w:lineRule="atLeast"/>
        <w:ind w:left="450"/>
        <w:jc w:val="left"/>
        <w:rPr>
          <w:ins w:id="181" w:author="Unknown"/>
          <w:rFonts w:ascii="Consolas" w:eastAsia="宋体" w:hAnsi="Consolas" w:cs="Consolas"/>
          <w:color w:val="BEBEC5"/>
          <w:kern w:val="0"/>
          <w:sz w:val="18"/>
          <w:szCs w:val="18"/>
        </w:rPr>
      </w:pPr>
      <w:ins w:id="182" w:author="Unknown"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     </w:t>
        </w:r>
        <w:r w:rsidRPr="000B6E11">
          <w:rPr>
            <w:rFonts w:ascii="Consolas" w:eastAsia="宋体" w:hAnsi="Consolas" w:cs="Consolas"/>
            <w:color w:val="F92659"/>
            <w:kern w:val="0"/>
            <w:sz w:val="18"/>
            <w:szCs w:val="18"/>
          </w:rPr>
          <w:t>return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queryWeight</w:t>
        </w:r>
        <w:proofErr w:type="spellEnd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*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queryWeight</w:t>
        </w:r>
        <w:proofErr w:type="spellEnd"/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;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         </w:t>
        </w:r>
        <w:r w:rsidRPr="000B6E11">
          <w:rPr>
            <w:rFonts w:ascii="Consolas" w:eastAsia="宋体" w:hAnsi="Consolas" w:cs="Consolas"/>
            <w:color w:val="93A1A1"/>
            <w:kern w:val="0"/>
            <w:sz w:val="18"/>
            <w:szCs w:val="18"/>
          </w:rPr>
          <w:t>// square it</w:t>
        </w:r>
      </w:ins>
    </w:p>
    <w:p w:rsidR="000B6E11" w:rsidRPr="000B6E11" w:rsidRDefault="000B6E11" w:rsidP="000B6E11">
      <w:pPr>
        <w:widowControl/>
        <w:numPr>
          <w:ilvl w:val="0"/>
          <w:numId w:val="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line="300" w:lineRule="atLeast"/>
        <w:ind w:left="450"/>
        <w:jc w:val="left"/>
        <w:rPr>
          <w:ins w:id="183" w:author="Unknown"/>
          <w:rFonts w:ascii="Consolas" w:eastAsia="宋体" w:hAnsi="Consolas" w:cs="Consolas"/>
          <w:color w:val="BEBEC5"/>
          <w:kern w:val="0"/>
          <w:sz w:val="18"/>
          <w:szCs w:val="18"/>
        </w:rPr>
      </w:pPr>
      <w:ins w:id="184" w:author="Unknown"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   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}</w:t>
        </w:r>
      </w:ins>
    </w:p>
    <w:p w:rsidR="000B6E11" w:rsidRPr="000B6E11" w:rsidRDefault="000B6E11" w:rsidP="000B6E11">
      <w:pPr>
        <w:widowControl/>
        <w:spacing w:after="270"/>
        <w:ind w:firstLine="480"/>
        <w:jc w:val="left"/>
        <w:rPr>
          <w:ins w:id="185" w:author="Unknown"/>
          <w:rFonts w:ascii="宋体" w:eastAsia="宋体" w:hAnsi="宋体" w:cs="宋体"/>
          <w:kern w:val="0"/>
          <w:sz w:val="24"/>
          <w:szCs w:val="24"/>
        </w:rPr>
      </w:pPr>
      <w:ins w:id="186" w:author="Unknown">
        <w:r w:rsidRPr="000B6E11">
          <w:rPr>
            <w:rFonts w:ascii="宋体" w:eastAsia="宋体" w:hAnsi="宋体" w:cs="宋体"/>
            <w:kern w:val="0"/>
            <w:sz w:val="24"/>
            <w:szCs w:val="24"/>
          </w:rPr>
          <w:t>其实默认情况下，</w:t>
        </w:r>
        <w:proofErr w:type="spellStart"/>
        <w:r w:rsidRPr="000B6E11">
          <w:rPr>
            <w:rFonts w:ascii="宋体" w:eastAsia="宋体" w:hAnsi="宋体" w:cs="宋体"/>
            <w:kern w:val="0"/>
            <w:sz w:val="24"/>
            <w:szCs w:val="24"/>
          </w:rPr>
          <w:t>sumOfSquaredWeights</w:t>
        </w:r>
        <w:proofErr w:type="spellEnd"/>
        <w:r w:rsidRPr="000B6E11">
          <w:rPr>
            <w:rFonts w:ascii="宋体" w:eastAsia="宋体" w:hAnsi="宋体" w:cs="宋体"/>
            <w:kern w:val="0"/>
            <w:sz w:val="24"/>
            <w:szCs w:val="24"/>
          </w:rPr>
          <w:t xml:space="preserve"> = </w:t>
        </w:r>
        <w:proofErr w:type="spellStart"/>
        <w:r w:rsidRPr="000B6E11">
          <w:rPr>
            <w:rFonts w:ascii="宋体" w:eastAsia="宋体" w:hAnsi="宋体" w:cs="宋体"/>
            <w:kern w:val="0"/>
            <w:sz w:val="24"/>
            <w:szCs w:val="24"/>
          </w:rPr>
          <w:t>idf</w:t>
        </w:r>
        <w:proofErr w:type="spellEnd"/>
        <w:r w:rsidRPr="000B6E11">
          <w:rPr>
            <w:rFonts w:ascii="宋体" w:eastAsia="宋体" w:hAnsi="宋体" w:cs="宋体"/>
            <w:kern w:val="0"/>
            <w:sz w:val="24"/>
            <w:szCs w:val="24"/>
          </w:rPr>
          <w:t xml:space="preserve"> * </w:t>
        </w:r>
        <w:proofErr w:type="spellStart"/>
        <w:r w:rsidRPr="000B6E11">
          <w:rPr>
            <w:rFonts w:ascii="宋体" w:eastAsia="宋体" w:hAnsi="宋体" w:cs="宋体"/>
            <w:kern w:val="0"/>
            <w:sz w:val="24"/>
            <w:szCs w:val="24"/>
          </w:rPr>
          <w:t>idf</w:t>
        </w:r>
        <w:proofErr w:type="spellEnd"/>
        <w:r w:rsidRPr="000B6E11">
          <w:rPr>
            <w:rFonts w:ascii="宋体" w:eastAsia="宋体" w:hAnsi="宋体" w:cs="宋体"/>
            <w:kern w:val="0"/>
            <w:sz w:val="24"/>
            <w:szCs w:val="24"/>
          </w:rPr>
          <w:t>，因为</w:t>
        </w:r>
        <w:proofErr w:type="spellStart"/>
        <w:r w:rsidRPr="000B6E11">
          <w:rPr>
            <w:rFonts w:ascii="宋体" w:eastAsia="宋体" w:hAnsi="宋体" w:cs="宋体"/>
            <w:kern w:val="0"/>
            <w:sz w:val="24"/>
            <w:szCs w:val="24"/>
          </w:rPr>
          <w:t>Lucune</w:t>
        </w:r>
        <w:proofErr w:type="spellEnd"/>
        <w:r w:rsidRPr="000B6E11">
          <w:rPr>
            <w:rFonts w:ascii="宋体" w:eastAsia="宋体" w:hAnsi="宋体" w:cs="宋体"/>
            <w:kern w:val="0"/>
            <w:sz w:val="24"/>
            <w:szCs w:val="24"/>
          </w:rPr>
          <w:t>中默认的boost = 1.0。</w:t>
        </w:r>
      </w:ins>
    </w:p>
    <w:p w:rsidR="000B6E11" w:rsidRPr="000B6E11" w:rsidRDefault="000B6E11" w:rsidP="000B6E11">
      <w:pPr>
        <w:widowControl/>
        <w:spacing w:after="270"/>
        <w:ind w:firstLine="480"/>
        <w:jc w:val="left"/>
        <w:rPr>
          <w:ins w:id="187" w:author="Unknown"/>
          <w:rFonts w:ascii="宋体" w:eastAsia="宋体" w:hAnsi="宋体" w:cs="宋体"/>
          <w:kern w:val="0"/>
          <w:sz w:val="24"/>
          <w:szCs w:val="24"/>
        </w:rPr>
      </w:pPr>
      <w:ins w:id="188" w:author="Unknown">
        <w:r w:rsidRPr="000B6E11">
          <w:rPr>
            <w:rFonts w:ascii="宋体" w:eastAsia="宋体" w:hAnsi="宋体" w:cs="宋体"/>
            <w:kern w:val="0"/>
            <w:sz w:val="24"/>
            <w:szCs w:val="24"/>
          </w:rPr>
          <w:t>上面测试例子中</w:t>
        </w:r>
        <w:proofErr w:type="spellStart"/>
        <w:r w:rsidRPr="000B6E11">
          <w:rPr>
            <w:rFonts w:ascii="宋体" w:eastAsia="宋体" w:hAnsi="宋体" w:cs="宋体"/>
            <w:kern w:val="0"/>
            <w:sz w:val="24"/>
            <w:szCs w:val="24"/>
          </w:rPr>
          <w:t>sumOfSquaredWeights</w:t>
        </w:r>
        <w:proofErr w:type="spellEnd"/>
        <w:r w:rsidRPr="000B6E11">
          <w:rPr>
            <w:rFonts w:ascii="宋体" w:eastAsia="宋体" w:hAnsi="宋体" w:cs="宋体"/>
            <w:kern w:val="0"/>
            <w:sz w:val="24"/>
            <w:szCs w:val="24"/>
          </w:rPr>
          <w:t>的计算如下所示：</w:t>
        </w:r>
      </w:ins>
    </w:p>
    <w:p w:rsidR="000B6E11" w:rsidRPr="000B6E11" w:rsidRDefault="000B6E11" w:rsidP="000B6E11">
      <w:pPr>
        <w:widowControl/>
        <w:spacing w:after="270"/>
        <w:ind w:firstLine="480"/>
        <w:jc w:val="left"/>
        <w:rPr>
          <w:ins w:id="189" w:author="Unknown"/>
          <w:rFonts w:ascii="宋体" w:eastAsia="宋体" w:hAnsi="宋体" w:cs="宋体"/>
          <w:kern w:val="0"/>
          <w:sz w:val="24"/>
          <w:szCs w:val="24"/>
        </w:rPr>
      </w:pPr>
      <w:proofErr w:type="spellStart"/>
      <w:ins w:id="190" w:author="Unknown">
        <w:r w:rsidRPr="000B6E11">
          <w:rPr>
            <w:rFonts w:ascii="宋体" w:eastAsia="宋体" w:hAnsi="宋体" w:cs="宋体"/>
            <w:kern w:val="0"/>
            <w:sz w:val="24"/>
            <w:szCs w:val="24"/>
          </w:rPr>
          <w:t>sumOfSquaredWeights</w:t>
        </w:r>
        <w:proofErr w:type="spellEnd"/>
        <w:r w:rsidRPr="000B6E11">
          <w:rPr>
            <w:rFonts w:ascii="宋体" w:eastAsia="宋体" w:hAnsi="宋体" w:cs="宋体"/>
            <w:kern w:val="0"/>
            <w:sz w:val="24"/>
            <w:szCs w:val="24"/>
          </w:rPr>
          <w:t xml:space="preserve"> = 5.5733356 * 5.5733356 + 4.5678134 * 4.5678134 + 3.6274254 * 3.6274254 + 2.4436553 * 2.4436553 = 71.05665522523017；</w:t>
        </w:r>
      </w:ins>
    </w:p>
    <w:p w:rsidR="000B6E11" w:rsidRPr="000B6E11" w:rsidRDefault="000B6E11" w:rsidP="000B6E11">
      <w:pPr>
        <w:widowControl/>
        <w:spacing w:after="270"/>
        <w:ind w:firstLine="480"/>
        <w:jc w:val="left"/>
        <w:rPr>
          <w:ins w:id="191" w:author="Unknown"/>
          <w:rFonts w:ascii="宋体" w:eastAsia="宋体" w:hAnsi="宋体" w:cs="宋体"/>
          <w:kern w:val="0"/>
          <w:sz w:val="24"/>
          <w:szCs w:val="24"/>
        </w:rPr>
      </w:pPr>
      <w:ins w:id="192" w:author="Unknown">
        <w:r w:rsidRPr="000B6E11">
          <w:rPr>
            <w:rFonts w:ascii="宋体" w:eastAsia="宋体" w:hAnsi="宋体" w:cs="宋体"/>
            <w:kern w:val="0"/>
            <w:sz w:val="24"/>
            <w:szCs w:val="24"/>
          </w:rPr>
          <w:lastRenderedPageBreak/>
          <w:t>上面的四个weight分别来自 {食品, 安全} * {title, content} 这四个组合。</w:t>
        </w:r>
      </w:ins>
    </w:p>
    <w:p w:rsidR="000B6E11" w:rsidRPr="000B6E11" w:rsidRDefault="000B6E11" w:rsidP="000B6E11">
      <w:pPr>
        <w:widowControl/>
        <w:spacing w:after="270"/>
        <w:ind w:firstLine="480"/>
        <w:jc w:val="left"/>
        <w:rPr>
          <w:ins w:id="193" w:author="Unknown"/>
          <w:rFonts w:ascii="宋体" w:eastAsia="宋体" w:hAnsi="宋体" w:cs="宋体"/>
          <w:kern w:val="0"/>
          <w:sz w:val="24"/>
          <w:szCs w:val="24"/>
        </w:rPr>
      </w:pPr>
      <w:ins w:id="194" w:author="Unknown">
        <w:r w:rsidRPr="000B6E11">
          <w:rPr>
            <w:rFonts w:ascii="宋体" w:eastAsia="宋体" w:hAnsi="宋体" w:cs="宋体"/>
            <w:kern w:val="0"/>
            <w:sz w:val="24"/>
            <w:szCs w:val="24"/>
          </w:rPr>
          <w:t>然后，就可以计算</w:t>
        </w:r>
        <w:proofErr w:type="spellStart"/>
        <w:r w:rsidRPr="000B6E11">
          <w:rPr>
            <w:rFonts w:ascii="宋体" w:eastAsia="宋体" w:hAnsi="宋体" w:cs="宋体"/>
            <w:kern w:val="0"/>
            <w:sz w:val="24"/>
            <w:szCs w:val="24"/>
          </w:rPr>
          <w:t>queryNorm</w:t>
        </w:r>
        <w:proofErr w:type="spellEnd"/>
        <w:r w:rsidRPr="000B6E11">
          <w:rPr>
            <w:rFonts w:ascii="宋体" w:eastAsia="宋体" w:hAnsi="宋体" w:cs="宋体"/>
            <w:kern w:val="0"/>
            <w:sz w:val="24"/>
            <w:szCs w:val="24"/>
          </w:rPr>
          <w:t>的值了，计算如下所示：</w:t>
        </w:r>
      </w:ins>
    </w:p>
    <w:p w:rsidR="000B6E11" w:rsidRPr="000B6E11" w:rsidRDefault="000B6E11" w:rsidP="000B6E11">
      <w:pPr>
        <w:widowControl/>
        <w:spacing w:after="270"/>
        <w:ind w:firstLine="480"/>
        <w:jc w:val="left"/>
        <w:rPr>
          <w:ins w:id="195" w:author="Unknown"/>
          <w:rFonts w:ascii="宋体" w:eastAsia="宋体" w:hAnsi="宋体" w:cs="宋体"/>
          <w:kern w:val="0"/>
          <w:sz w:val="24"/>
          <w:szCs w:val="24"/>
        </w:rPr>
      </w:pPr>
      <w:proofErr w:type="spellStart"/>
      <w:ins w:id="196" w:author="Unknown">
        <w:r w:rsidRPr="000B6E11">
          <w:rPr>
            <w:rFonts w:ascii="宋体" w:eastAsia="宋体" w:hAnsi="宋体" w:cs="宋体"/>
            <w:kern w:val="0"/>
            <w:sz w:val="24"/>
            <w:szCs w:val="24"/>
          </w:rPr>
          <w:t>queryNorm</w:t>
        </w:r>
        <w:proofErr w:type="spellEnd"/>
        <w:r w:rsidRPr="000B6E11">
          <w:rPr>
            <w:rFonts w:ascii="宋体" w:eastAsia="宋体" w:hAnsi="宋体" w:cs="宋体"/>
            <w:kern w:val="0"/>
            <w:sz w:val="24"/>
            <w:szCs w:val="24"/>
          </w:rPr>
          <w:t xml:space="preserve"> = (float)(1.0 / </w:t>
        </w:r>
        <w:proofErr w:type="spellStart"/>
        <w:r w:rsidRPr="000B6E11">
          <w:rPr>
            <w:rFonts w:ascii="宋体" w:eastAsia="宋体" w:hAnsi="宋体" w:cs="宋体"/>
            <w:kern w:val="0"/>
            <w:sz w:val="24"/>
            <w:szCs w:val="24"/>
          </w:rPr>
          <w:t>Math.sqrt</w:t>
        </w:r>
        <w:proofErr w:type="spellEnd"/>
        <w:r w:rsidRPr="000B6E11">
          <w:rPr>
            <w:rFonts w:ascii="宋体" w:eastAsia="宋体" w:hAnsi="宋体" w:cs="宋体"/>
            <w:kern w:val="0"/>
            <w:sz w:val="24"/>
            <w:szCs w:val="24"/>
          </w:rPr>
          <w:t>(71.05665522523017) = 0.11863084386918748683822481722352；</w:t>
        </w:r>
      </w:ins>
    </w:p>
    <w:p w:rsidR="000B6E11" w:rsidRPr="000B6E11" w:rsidRDefault="000B6E11" w:rsidP="000B6E11">
      <w:pPr>
        <w:widowControl/>
        <w:spacing w:before="150" w:after="150"/>
        <w:ind w:firstLine="480"/>
        <w:jc w:val="left"/>
        <w:outlineLvl w:val="4"/>
        <w:rPr>
          <w:ins w:id="197" w:author="Unknown"/>
          <w:rFonts w:ascii="inherit" w:eastAsia="宋体" w:hAnsi="inherit" w:cs="宋体"/>
          <w:kern w:val="0"/>
          <w:szCs w:val="21"/>
        </w:rPr>
      </w:pPr>
      <w:proofErr w:type="spellStart"/>
      <w:ins w:id="198" w:author="Unknown">
        <w:r w:rsidRPr="000B6E11">
          <w:rPr>
            <w:rFonts w:ascii="inherit" w:eastAsia="宋体" w:hAnsi="inherit" w:cs="宋体"/>
            <w:kern w:val="0"/>
            <w:szCs w:val="21"/>
          </w:rPr>
          <w:t>fieldWeight</w:t>
        </w:r>
        <w:proofErr w:type="spellEnd"/>
        <w:r w:rsidRPr="000B6E11">
          <w:rPr>
            <w:rFonts w:ascii="inherit" w:eastAsia="宋体" w:hAnsi="inherit" w:cs="宋体"/>
            <w:kern w:val="0"/>
            <w:szCs w:val="21"/>
          </w:rPr>
          <w:t>的计算</w:t>
        </w:r>
      </w:ins>
    </w:p>
    <w:p w:rsidR="000B6E11" w:rsidRPr="000B6E11" w:rsidRDefault="000B6E11" w:rsidP="000B6E11">
      <w:pPr>
        <w:widowControl/>
        <w:spacing w:after="270"/>
        <w:ind w:firstLine="480"/>
        <w:jc w:val="left"/>
        <w:rPr>
          <w:ins w:id="199" w:author="Unknown"/>
          <w:rFonts w:ascii="宋体" w:eastAsia="宋体" w:hAnsi="宋体" w:cs="宋体"/>
          <w:kern w:val="0"/>
          <w:sz w:val="24"/>
          <w:szCs w:val="24"/>
        </w:rPr>
      </w:pPr>
      <w:ins w:id="200" w:author="Unknown">
        <w:r w:rsidRPr="000B6E11">
          <w:rPr>
            <w:rFonts w:ascii="宋体" w:eastAsia="宋体" w:hAnsi="宋体" w:cs="宋体"/>
            <w:kern w:val="0"/>
            <w:sz w:val="24"/>
            <w:szCs w:val="24"/>
          </w:rPr>
          <w:t>在org/apache/</w:t>
        </w:r>
        <w:proofErr w:type="spellStart"/>
        <w:r w:rsidRPr="000B6E11">
          <w:rPr>
            <w:rFonts w:ascii="宋体" w:eastAsia="宋体" w:hAnsi="宋体" w:cs="宋体"/>
            <w:kern w:val="0"/>
            <w:sz w:val="24"/>
            <w:szCs w:val="24"/>
          </w:rPr>
          <w:t>lucene</w:t>
        </w:r>
        <w:proofErr w:type="spellEnd"/>
        <w:r w:rsidRPr="000B6E11">
          <w:rPr>
            <w:rFonts w:ascii="宋体" w:eastAsia="宋体" w:hAnsi="宋体" w:cs="宋体"/>
            <w:kern w:val="0"/>
            <w:sz w:val="24"/>
            <w:szCs w:val="24"/>
          </w:rPr>
          <w:t>/search/similarities/TFIDFSimilarity.java的</w:t>
        </w:r>
        <w:proofErr w:type="spellStart"/>
        <w:r w:rsidRPr="000B6E11">
          <w:rPr>
            <w:rFonts w:ascii="宋体" w:eastAsia="宋体" w:hAnsi="宋体" w:cs="宋体"/>
            <w:kern w:val="0"/>
            <w:sz w:val="24"/>
            <w:szCs w:val="24"/>
          </w:rPr>
          <w:t>explainScore</w:t>
        </w:r>
        <w:proofErr w:type="spellEnd"/>
        <w:r w:rsidRPr="000B6E11">
          <w:rPr>
            <w:rFonts w:ascii="宋体" w:eastAsia="宋体" w:hAnsi="宋体" w:cs="宋体"/>
            <w:kern w:val="0"/>
            <w:sz w:val="24"/>
            <w:szCs w:val="24"/>
          </w:rPr>
          <w:t>方法中有：</w:t>
        </w:r>
      </w:ins>
    </w:p>
    <w:p w:rsidR="000B6E11" w:rsidRPr="000B6E11" w:rsidRDefault="000B6E11" w:rsidP="000B6E11">
      <w:pPr>
        <w:widowControl/>
        <w:numPr>
          <w:ilvl w:val="0"/>
          <w:numId w:val="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line="300" w:lineRule="atLeast"/>
        <w:ind w:left="450"/>
        <w:jc w:val="left"/>
        <w:rPr>
          <w:ins w:id="201" w:author="Unknown"/>
          <w:rFonts w:ascii="Consolas" w:eastAsia="宋体" w:hAnsi="Consolas" w:cs="Consolas"/>
          <w:color w:val="BEBEC5"/>
          <w:kern w:val="0"/>
          <w:sz w:val="18"/>
          <w:szCs w:val="18"/>
        </w:rPr>
      </w:pPr>
      <w:ins w:id="202" w:author="Unknown">
        <w:r w:rsidRPr="000B6E11">
          <w:rPr>
            <w:rFonts w:ascii="Consolas" w:eastAsia="宋体" w:hAnsi="Consolas" w:cs="Consolas"/>
            <w:color w:val="93A1A1"/>
            <w:kern w:val="0"/>
            <w:sz w:val="18"/>
            <w:szCs w:val="18"/>
          </w:rPr>
          <w:t>// explain field weight</w:t>
        </w:r>
      </w:ins>
    </w:p>
    <w:p w:rsidR="000B6E11" w:rsidRPr="000B6E11" w:rsidRDefault="000B6E11" w:rsidP="000B6E11">
      <w:pPr>
        <w:widowControl/>
        <w:numPr>
          <w:ilvl w:val="0"/>
          <w:numId w:val="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line="300" w:lineRule="atLeast"/>
        <w:ind w:left="450"/>
        <w:jc w:val="left"/>
        <w:rPr>
          <w:ins w:id="203" w:author="Unknown"/>
          <w:rFonts w:ascii="Consolas" w:eastAsia="宋体" w:hAnsi="Consolas" w:cs="Consolas"/>
          <w:color w:val="BEBEC5"/>
          <w:kern w:val="0"/>
          <w:sz w:val="18"/>
          <w:szCs w:val="18"/>
        </w:rPr>
      </w:pPr>
      <w:ins w:id="204" w:author="Unknown"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   </w:t>
        </w:r>
        <w:r w:rsidRPr="000B6E11">
          <w:rPr>
            <w:rFonts w:ascii="Consolas" w:eastAsia="宋体" w:hAnsi="Consolas" w:cs="Consolas"/>
            <w:color w:val="A6E22E"/>
            <w:kern w:val="0"/>
            <w:sz w:val="18"/>
            <w:szCs w:val="18"/>
          </w:rPr>
          <w:t>Explanation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fieldExpl</w:t>
        </w:r>
        <w:proofErr w:type="spellEnd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=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92659"/>
            <w:kern w:val="0"/>
            <w:sz w:val="18"/>
            <w:szCs w:val="18"/>
          </w:rPr>
          <w:t>new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A6E22E"/>
            <w:kern w:val="0"/>
            <w:sz w:val="18"/>
            <w:szCs w:val="18"/>
          </w:rPr>
          <w:t>Explanation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();</w:t>
        </w:r>
      </w:ins>
    </w:p>
    <w:p w:rsidR="000B6E11" w:rsidRPr="000B6E11" w:rsidRDefault="000B6E11" w:rsidP="000B6E11">
      <w:pPr>
        <w:widowControl/>
        <w:numPr>
          <w:ilvl w:val="0"/>
          <w:numId w:val="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line="300" w:lineRule="atLeast"/>
        <w:ind w:left="450"/>
        <w:jc w:val="left"/>
        <w:rPr>
          <w:ins w:id="205" w:author="Unknown"/>
          <w:rFonts w:ascii="Consolas" w:eastAsia="宋体" w:hAnsi="Consolas" w:cs="Consolas"/>
          <w:color w:val="BEBEC5"/>
          <w:kern w:val="0"/>
          <w:sz w:val="18"/>
          <w:szCs w:val="18"/>
        </w:rPr>
      </w:pPr>
      <w:ins w:id="206" w:author="Unknown"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   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fieldExpl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.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setDescription</w:t>
        </w:r>
        <w:proofErr w:type="spellEnd"/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(</w:t>
        </w:r>
        <w:r w:rsidRPr="000B6E11">
          <w:rPr>
            <w:rFonts w:ascii="Consolas" w:eastAsia="宋体" w:hAnsi="Consolas" w:cs="Consolas"/>
            <w:color w:val="E6DB74"/>
            <w:kern w:val="0"/>
            <w:sz w:val="18"/>
            <w:szCs w:val="18"/>
          </w:rPr>
          <w:t>"</w:t>
        </w:r>
        <w:proofErr w:type="spellStart"/>
        <w:r w:rsidRPr="000B6E11">
          <w:rPr>
            <w:rFonts w:ascii="Consolas" w:eastAsia="宋体" w:hAnsi="Consolas" w:cs="Consolas"/>
            <w:color w:val="E6DB74"/>
            <w:kern w:val="0"/>
            <w:sz w:val="18"/>
            <w:szCs w:val="18"/>
          </w:rPr>
          <w:t>fieldWeight</w:t>
        </w:r>
        <w:proofErr w:type="spellEnd"/>
        <w:r w:rsidRPr="000B6E11">
          <w:rPr>
            <w:rFonts w:ascii="Consolas" w:eastAsia="宋体" w:hAnsi="Consolas" w:cs="Consolas"/>
            <w:color w:val="E6DB74"/>
            <w:kern w:val="0"/>
            <w:sz w:val="18"/>
            <w:szCs w:val="18"/>
          </w:rPr>
          <w:t> in "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+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doc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+</w:t>
        </w:r>
      </w:ins>
    </w:p>
    <w:p w:rsidR="000B6E11" w:rsidRPr="000B6E11" w:rsidRDefault="000B6E11" w:rsidP="000B6E11">
      <w:pPr>
        <w:widowControl/>
        <w:numPr>
          <w:ilvl w:val="0"/>
          <w:numId w:val="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line="300" w:lineRule="atLeast"/>
        <w:ind w:left="450"/>
        <w:jc w:val="left"/>
        <w:rPr>
          <w:ins w:id="207" w:author="Unknown"/>
          <w:rFonts w:ascii="Consolas" w:eastAsia="宋体" w:hAnsi="Consolas" w:cs="Consolas"/>
          <w:color w:val="BEBEC5"/>
          <w:kern w:val="0"/>
          <w:sz w:val="18"/>
          <w:szCs w:val="18"/>
        </w:rPr>
      </w:pPr>
      <w:ins w:id="208" w:author="Unknown"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                            </w:t>
        </w:r>
        <w:r w:rsidRPr="000B6E11">
          <w:rPr>
            <w:rFonts w:ascii="Consolas" w:eastAsia="宋体" w:hAnsi="Consolas" w:cs="Consolas"/>
            <w:color w:val="E6DB74"/>
            <w:kern w:val="0"/>
            <w:sz w:val="18"/>
            <w:szCs w:val="18"/>
          </w:rPr>
          <w:t>", product of:"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);</w:t>
        </w:r>
      </w:ins>
    </w:p>
    <w:p w:rsidR="000B6E11" w:rsidRPr="000B6E11" w:rsidRDefault="000B6E11" w:rsidP="000B6E11">
      <w:pPr>
        <w:widowControl/>
        <w:numPr>
          <w:ilvl w:val="0"/>
          <w:numId w:val="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line="300" w:lineRule="atLeast"/>
        <w:ind w:left="450"/>
        <w:jc w:val="left"/>
        <w:rPr>
          <w:ins w:id="209" w:author="Unknown"/>
          <w:rFonts w:ascii="Consolas" w:eastAsia="宋体" w:hAnsi="Consolas" w:cs="Consolas"/>
          <w:color w:val="BEBEC5"/>
          <w:kern w:val="0"/>
          <w:sz w:val="18"/>
          <w:szCs w:val="18"/>
        </w:rPr>
      </w:pPr>
      <w:ins w:id="210" w:author="Unknown"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</w:ins>
    </w:p>
    <w:p w:rsidR="000B6E11" w:rsidRPr="000B6E11" w:rsidRDefault="000B6E11" w:rsidP="000B6E11">
      <w:pPr>
        <w:widowControl/>
        <w:numPr>
          <w:ilvl w:val="0"/>
          <w:numId w:val="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line="300" w:lineRule="atLeast"/>
        <w:ind w:left="450"/>
        <w:jc w:val="left"/>
        <w:rPr>
          <w:ins w:id="211" w:author="Unknown"/>
          <w:rFonts w:ascii="Consolas" w:eastAsia="宋体" w:hAnsi="Consolas" w:cs="Consolas"/>
          <w:color w:val="BEBEC5"/>
          <w:kern w:val="0"/>
          <w:sz w:val="18"/>
          <w:szCs w:val="18"/>
        </w:rPr>
      </w:pPr>
      <w:ins w:id="212" w:author="Unknown"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   </w:t>
        </w:r>
        <w:r w:rsidRPr="000B6E11">
          <w:rPr>
            <w:rFonts w:ascii="Consolas" w:eastAsia="宋体" w:hAnsi="Consolas" w:cs="Consolas"/>
            <w:color w:val="A6E22E"/>
            <w:kern w:val="0"/>
            <w:sz w:val="18"/>
            <w:szCs w:val="18"/>
          </w:rPr>
          <w:t>Explanation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tfExplanation</w:t>
        </w:r>
        <w:proofErr w:type="spellEnd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=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92659"/>
            <w:kern w:val="0"/>
            <w:sz w:val="18"/>
            <w:szCs w:val="18"/>
          </w:rPr>
          <w:t>new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A6E22E"/>
            <w:kern w:val="0"/>
            <w:sz w:val="18"/>
            <w:szCs w:val="18"/>
          </w:rPr>
          <w:t>Explanation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();</w:t>
        </w:r>
      </w:ins>
    </w:p>
    <w:p w:rsidR="000B6E11" w:rsidRPr="000B6E11" w:rsidRDefault="000B6E11" w:rsidP="000B6E11">
      <w:pPr>
        <w:widowControl/>
        <w:numPr>
          <w:ilvl w:val="0"/>
          <w:numId w:val="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line="300" w:lineRule="atLeast"/>
        <w:ind w:left="450"/>
        <w:jc w:val="left"/>
        <w:rPr>
          <w:ins w:id="213" w:author="Unknown"/>
          <w:rFonts w:ascii="Consolas" w:eastAsia="宋体" w:hAnsi="Consolas" w:cs="Consolas"/>
          <w:color w:val="BEBEC5"/>
          <w:kern w:val="0"/>
          <w:sz w:val="18"/>
          <w:szCs w:val="18"/>
        </w:rPr>
      </w:pPr>
      <w:ins w:id="214" w:author="Unknown"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   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tfExplanation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.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setValue</w:t>
        </w:r>
        <w:proofErr w:type="spellEnd"/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(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tf</w:t>
        </w:r>
        <w:proofErr w:type="spellEnd"/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(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freq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.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getValue</w:t>
        </w:r>
        <w:proofErr w:type="spellEnd"/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()));</w:t>
        </w:r>
      </w:ins>
    </w:p>
    <w:p w:rsidR="000B6E11" w:rsidRPr="000B6E11" w:rsidRDefault="000B6E11" w:rsidP="000B6E11">
      <w:pPr>
        <w:widowControl/>
        <w:numPr>
          <w:ilvl w:val="0"/>
          <w:numId w:val="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line="300" w:lineRule="atLeast"/>
        <w:ind w:left="450"/>
        <w:jc w:val="left"/>
        <w:rPr>
          <w:ins w:id="215" w:author="Unknown"/>
          <w:rFonts w:ascii="Consolas" w:eastAsia="宋体" w:hAnsi="Consolas" w:cs="Consolas"/>
          <w:color w:val="BEBEC5"/>
          <w:kern w:val="0"/>
          <w:sz w:val="18"/>
          <w:szCs w:val="18"/>
        </w:rPr>
      </w:pPr>
      <w:ins w:id="216" w:author="Unknown"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   tfExplanation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.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setDescription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(</w:t>
        </w:r>
        <w:r w:rsidRPr="000B6E11">
          <w:rPr>
            <w:rFonts w:ascii="Consolas" w:eastAsia="宋体" w:hAnsi="Consolas" w:cs="Consolas"/>
            <w:color w:val="E6DB74"/>
            <w:kern w:val="0"/>
            <w:sz w:val="18"/>
            <w:szCs w:val="18"/>
          </w:rPr>
          <w:t>"tf(freq="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+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freq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.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getValue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()+</w:t>
        </w:r>
        <w:r w:rsidRPr="000B6E11">
          <w:rPr>
            <w:rFonts w:ascii="Consolas" w:eastAsia="宋体" w:hAnsi="Consolas" w:cs="Consolas"/>
            <w:color w:val="E6DB74"/>
            <w:kern w:val="0"/>
            <w:sz w:val="18"/>
            <w:szCs w:val="18"/>
          </w:rPr>
          <w:t>"), with freq of:"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);</w:t>
        </w:r>
      </w:ins>
    </w:p>
    <w:p w:rsidR="000B6E11" w:rsidRPr="000B6E11" w:rsidRDefault="000B6E11" w:rsidP="000B6E11">
      <w:pPr>
        <w:widowControl/>
        <w:numPr>
          <w:ilvl w:val="0"/>
          <w:numId w:val="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line="300" w:lineRule="atLeast"/>
        <w:ind w:left="450"/>
        <w:jc w:val="left"/>
        <w:rPr>
          <w:ins w:id="217" w:author="Unknown"/>
          <w:rFonts w:ascii="Consolas" w:eastAsia="宋体" w:hAnsi="Consolas" w:cs="Consolas"/>
          <w:color w:val="BEBEC5"/>
          <w:kern w:val="0"/>
          <w:sz w:val="18"/>
          <w:szCs w:val="18"/>
        </w:rPr>
      </w:pPr>
      <w:ins w:id="218" w:author="Unknown"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   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tfExplanation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.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addDetail</w:t>
        </w:r>
        <w:proofErr w:type="spellEnd"/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(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freq</w:t>
        </w:r>
        <w:proofErr w:type="spellEnd"/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);</w:t>
        </w:r>
      </w:ins>
    </w:p>
    <w:p w:rsidR="000B6E11" w:rsidRPr="000B6E11" w:rsidRDefault="000B6E11" w:rsidP="000B6E11">
      <w:pPr>
        <w:widowControl/>
        <w:numPr>
          <w:ilvl w:val="0"/>
          <w:numId w:val="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line="300" w:lineRule="atLeast"/>
        <w:ind w:left="450"/>
        <w:jc w:val="left"/>
        <w:rPr>
          <w:ins w:id="219" w:author="Unknown"/>
          <w:rFonts w:ascii="Consolas" w:eastAsia="宋体" w:hAnsi="Consolas" w:cs="Consolas"/>
          <w:color w:val="BEBEC5"/>
          <w:kern w:val="0"/>
          <w:sz w:val="18"/>
          <w:szCs w:val="18"/>
        </w:rPr>
      </w:pPr>
      <w:ins w:id="220" w:author="Unknown"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   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fieldExpl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.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addDetail</w:t>
        </w:r>
        <w:proofErr w:type="spellEnd"/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(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tfExplanation</w:t>
        </w:r>
        <w:proofErr w:type="spellEnd"/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);</w:t>
        </w:r>
      </w:ins>
    </w:p>
    <w:p w:rsidR="000B6E11" w:rsidRPr="000B6E11" w:rsidRDefault="000B6E11" w:rsidP="000B6E11">
      <w:pPr>
        <w:widowControl/>
        <w:numPr>
          <w:ilvl w:val="0"/>
          <w:numId w:val="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line="300" w:lineRule="atLeast"/>
        <w:ind w:left="450"/>
        <w:jc w:val="left"/>
        <w:rPr>
          <w:ins w:id="221" w:author="Unknown"/>
          <w:rFonts w:ascii="Consolas" w:eastAsia="宋体" w:hAnsi="Consolas" w:cs="Consolas"/>
          <w:color w:val="BEBEC5"/>
          <w:kern w:val="0"/>
          <w:sz w:val="18"/>
          <w:szCs w:val="18"/>
        </w:rPr>
      </w:pPr>
      <w:ins w:id="222" w:author="Unknown"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   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fieldExpl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.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addDetail</w:t>
        </w:r>
        <w:proofErr w:type="spellEnd"/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(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stats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.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idf</w:t>
        </w:r>
        <w:proofErr w:type="spellEnd"/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);</w:t>
        </w:r>
      </w:ins>
    </w:p>
    <w:p w:rsidR="000B6E11" w:rsidRPr="000B6E11" w:rsidRDefault="000B6E11" w:rsidP="000B6E11">
      <w:pPr>
        <w:widowControl/>
        <w:numPr>
          <w:ilvl w:val="0"/>
          <w:numId w:val="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line="300" w:lineRule="atLeast"/>
        <w:ind w:left="450"/>
        <w:jc w:val="left"/>
        <w:rPr>
          <w:ins w:id="223" w:author="Unknown"/>
          <w:rFonts w:ascii="Consolas" w:eastAsia="宋体" w:hAnsi="Consolas" w:cs="Consolas"/>
          <w:color w:val="BEBEC5"/>
          <w:kern w:val="0"/>
          <w:sz w:val="18"/>
          <w:szCs w:val="18"/>
        </w:rPr>
      </w:pPr>
      <w:ins w:id="224" w:author="Unknown"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</w:ins>
    </w:p>
    <w:p w:rsidR="000B6E11" w:rsidRPr="000B6E11" w:rsidRDefault="000B6E11" w:rsidP="000B6E11">
      <w:pPr>
        <w:widowControl/>
        <w:numPr>
          <w:ilvl w:val="0"/>
          <w:numId w:val="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line="300" w:lineRule="atLeast"/>
        <w:ind w:left="450"/>
        <w:jc w:val="left"/>
        <w:rPr>
          <w:ins w:id="225" w:author="Unknown"/>
          <w:rFonts w:ascii="Consolas" w:eastAsia="宋体" w:hAnsi="Consolas" w:cs="Consolas"/>
          <w:color w:val="BEBEC5"/>
          <w:kern w:val="0"/>
          <w:sz w:val="18"/>
          <w:szCs w:val="18"/>
        </w:rPr>
      </w:pPr>
      <w:ins w:id="226" w:author="Unknown"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   </w:t>
        </w:r>
        <w:r w:rsidRPr="000B6E11">
          <w:rPr>
            <w:rFonts w:ascii="Consolas" w:eastAsia="宋体" w:hAnsi="Consolas" w:cs="Consolas"/>
            <w:color w:val="A6E22E"/>
            <w:kern w:val="0"/>
            <w:sz w:val="18"/>
            <w:szCs w:val="18"/>
          </w:rPr>
          <w:t>Explanation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fieldNormExpl</w:t>
        </w:r>
        <w:proofErr w:type="spellEnd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=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92659"/>
            <w:kern w:val="0"/>
            <w:sz w:val="18"/>
            <w:szCs w:val="18"/>
          </w:rPr>
          <w:t>new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A6E22E"/>
            <w:kern w:val="0"/>
            <w:sz w:val="18"/>
            <w:szCs w:val="18"/>
          </w:rPr>
          <w:t>Explanation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();</w:t>
        </w:r>
      </w:ins>
    </w:p>
    <w:p w:rsidR="000B6E11" w:rsidRPr="000B6E11" w:rsidRDefault="000B6E11" w:rsidP="000B6E11">
      <w:pPr>
        <w:widowControl/>
        <w:numPr>
          <w:ilvl w:val="0"/>
          <w:numId w:val="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line="300" w:lineRule="atLeast"/>
        <w:ind w:left="450"/>
        <w:jc w:val="left"/>
        <w:rPr>
          <w:ins w:id="227" w:author="Unknown"/>
          <w:rFonts w:ascii="Consolas" w:eastAsia="宋体" w:hAnsi="Consolas" w:cs="Consolas"/>
          <w:color w:val="BEBEC5"/>
          <w:kern w:val="0"/>
          <w:sz w:val="18"/>
          <w:szCs w:val="18"/>
        </w:rPr>
      </w:pPr>
      <w:ins w:id="228" w:author="Unknown"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   </w:t>
        </w:r>
        <w:proofErr w:type="gramStart"/>
        <w:r w:rsidRPr="000B6E11">
          <w:rPr>
            <w:rFonts w:ascii="Consolas" w:eastAsia="宋体" w:hAnsi="Consolas" w:cs="Consolas"/>
            <w:color w:val="F92659"/>
            <w:kern w:val="0"/>
            <w:sz w:val="18"/>
            <w:szCs w:val="18"/>
          </w:rPr>
          <w:t>float</w:t>
        </w:r>
        <w:proofErr w:type="gramEnd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fieldNorm 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=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norms 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!=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92659"/>
            <w:kern w:val="0"/>
            <w:sz w:val="18"/>
            <w:szCs w:val="18"/>
          </w:rPr>
          <w:t>null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?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decodeNormValue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(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norms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.</w:t>
        </w:r>
        <w:r w:rsidRPr="000B6E11">
          <w:rPr>
            <w:rFonts w:ascii="Consolas" w:eastAsia="宋体" w:hAnsi="Consolas" w:cs="Consolas"/>
            <w:color w:val="F92659"/>
            <w:kern w:val="0"/>
            <w:sz w:val="18"/>
            <w:szCs w:val="18"/>
          </w:rPr>
          <w:t>get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(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doc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))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: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AE81FF"/>
            <w:kern w:val="0"/>
            <w:sz w:val="18"/>
            <w:szCs w:val="18"/>
          </w:rPr>
          <w:t>1.0f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;</w:t>
        </w:r>
      </w:ins>
    </w:p>
    <w:p w:rsidR="000B6E11" w:rsidRPr="000B6E11" w:rsidRDefault="000B6E11" w:rsidP="000B6E11">
      <w:pPr>
        <w:widowControl/>
        <w:numPr>
          <w:ilvl w:val="0"/>
          <w:numId w:val="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line="300" w:lineRule="atLeast"/>
        <w:ind w:left="450"/>
        <w:jc w:val="left"/>
        <w:rPr>
          <w:ins w:id="229" w:author="Unknown"/>
          <w:rFonts w:ascii="Consolas" w:eastAsia="宋体" w:hAnsi="Consolas" w:cs="Consolas"/>
          <w:color w:val="BEBEC5"/>
          <w:kern w:val="0"/>
          <w:sz w:val="18"/>
          <w:szCs w:val="18"/>
        </w:rPr>
      </w:pPr>
      <w:ins w:id="230" w:author="Unknown"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   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fieldNormExpl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.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setValue</w:t>
        </w:r>
        <w:proofErr w:type="spellEnd"/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(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fieldNorm</w:t>
        </w:r>
        <w:proofErr w:type="spellEnd"/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);</w:t>
        </w:r>
      </w:ins>
    </w:p>
    <w:p w:rsidR="000B6E11" w:rsidRPr="000B6E11" w:rsidRDefault="000B6E11" w:rsidP="000B6E11">
      <w:pPr>
        <w:widowControl/>
        <w:numPr>
          <w:ilvl w:val="0"/>
          <w:numId w:val="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line="300" w:lineRule="atLeast"/>
        <w:ind w:left="450"/>
        <w:jc w:val="left"/>
        <w:rPr>
          <w:ins w:id="231" w:author="Unknown"/>
          <w:rFonts w:ascii="Consolas" w:eastAsia="宋体" w:hAnsi="Consolas" w:cs="Consolas"/>
          <w:color w:val="BEBEC5"/>
          <w:kern w:val="0"/>
          <w:sz w:val="18"/>
          <w:szCs w:val="18"/>
        </w:rPr>
      </w:pPr>
      <w:ins w:id="232" w:author="Unknown"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   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fieldNormExpl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.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setDescription</w:t>
        </w:r>
        <w:proofErr w:type="spellEnd"/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(</w:t>
        </w:r>
        <w:r w:rsidRPr="000B6E11">
          <w:rPr>
            <w:rFonts w:ascii="Consolas" w:eastAsia="宋体" w:hAnsi="Consolas" w:cs="Consolas"/>
            <w:color w:val="E6DB74"/>
            <w:kern w:val="0"/>
            <w:sz w:val="18"/>
            <w:szCs w:val="18"/>
          </w:rPr>
          <w:t>"</w:t>
        </w:r>
        <w:proofErr w:type="spellStart"/>
        <w:r w:rsidRPr="000B6E11">
          <w:rPr>
            <w:rFonts w:ascii="Consolas" w:eastAsia="宋体" w:hAnsi="Consolas" w:cs="Consolas"/>
            <w:color w:val="E6DB74"/>
            <w:kern w:val="0"/>
            <w:sz w:val="18"/>
            <w:szCs w:val="18"/>
          </w:rPr>
          <w:t>fieldNorm</w:t>
        </w:r>
        <w:proofErr w:type="spellEnd"/>
        <w:r w:rsidRPr="000B6E11">
          <w:rPr>
            <w:rFonts w:ascii="Consolas" w:eastAsia="宋体" w:hAnsi="Consolas" w:cs="Consolas"/>
            <w:color w:val="E6DB74"/>
            <w:kern w:val="0"/>
            <w:sz w:val="18"/>
            <w:szCs w:val="18"/>
          </w:rPr>
          <w:t>(doc="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+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doc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+</w:t>
        </w:r>
        <w:r w:rsidRPr="000B6E11">
          <w:rPr>
            <w:rFonts w:ascii="Consolas" w:eastAsia="宋体" w:hAnsi="Consolas" w:cs="Consolas"/>
            <w:color w:val="E6DB74"/>
            <w:kern w:val="0"/>
            <w:sz w:val="18"/>
            <w:szCs w:val="18"/>
          </w:rPr>
          <w:t>")"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);</w:t>
        </w:r>
      </w:ins>
    </w:p>
    <w:p w:rsidR="000B6E11" w:rsidRPr="000B6E11" w:rsidRDefault="000B6E11" w:rsidP="000B6E11">
      <w:pPr>
        <w:widowControl/>
        <w:numPr>
          <w:ilvl w:val="0"/>
          <w:numId w:val="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line="300" w:lineRule="atLeast"/>
        <w:ind w:left="450"/>
        <w:jc w:val="left"/>
        <w:rPr>
          <w:ins w:id="233" w:author="Unknown"/>
          <w:rFonts w:ascii="Consolas" w:eastAsia="宋体" w:hAnsi="Consolas" w:cs="Consolas"/>
          <w:color w:val="BEBEC5"/>
          <w:kern w:val="0"/>
          <w:sz w:val="18"/>
          <w:szCs w:val="18"/>
        </w:rPr>
      </w:pPr>
      <w:ins w:id="234" w:author="Unknown"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   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fieldExpl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.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addDetail</w:t>
        </w:r>
        <w:proofErr w:type="spellEnd"/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(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fieldNormExpl</w:t>
        </w:r>
        <w:proofErr w:type="spellEnd"/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);</w:t>
        </w:r>
      </w:ins>
    </w:p>
    <w:p w:rsidR="000B6E11" w:rsidRPr="000B6E11" w:rsidRDefault="000B6E11" w:rsidP="000B6E11">
      <w:pPr>
        <w:widowControl/>
        <w:numPr>
          <w:ilvl w:val="0"/>
          <w:numId w:val="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line="300" w:lineRule="atLeast"/>
        <w:ind w:left="450"/>
        <w:jc w:val="left"/>
        <w:rPr>
          <w:ins w:id="235" w:author="Unknown"/>
          <w:rFonts w:ascii="Consolas" w:eastAsia="宋体" w:hAnsi="Consolas" w:cs="Consolas"/>
          <w:color w:val="BEBEC5"/>
          <w:kern w:val="0"/>
          <w:sz w:val="18"/>
          <w:szCs w:val="18"/>
        </w:rPr>
      </w:pPr>
      <w:ins w:id="236" w:author="Unknown"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   </w:t>
        </w:r>
      </w:ins>
    </w:p>
    <w:p w:rsidR="000B6E11" w:rsidRPr="000B6E11" w:rsidRDefault="000B6E11" w:rsidP="000B6E11">
      <w:pPr>
        <w:widowControl/>
        <w:numPr>
          <w:ilvl w:val="0"/>
          <w:numId w:val="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line="300" w:lineRule="atLeast"/>
        <w:ind w:left="450"/>
        <w:jc w:val="left"/>
        <w:rPr>
          <w:ins w:id="237" w:author="Unknown"/>
          <w:rFonts w:ascii="Consolas" w:eastAsia="宋体" w:hAnsi="Consolas" w:cs="Consolas"/>
          <w:color w:val="BEBEC5"/>
          <w:kern w:val="0"/>
          <w:sz w:val="18"/>
          <w:szCs w:val="18"/>
        </w:rPr>
      </w:pPr>
      <w:ins w:id="238" w:author="Unknown"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   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fieldExpl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.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setValue</w:t>
        </w:r>
        <w:proofErr w:type="spellEnd"/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(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tfExplanation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.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getValue</w:t>
        </w:r>
        <w:proofErr w:type="spellEnd"/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()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*</w:t>
        </w:r>
      </w:ins>
    </w:p>
    <w:p w:rsidR="000B6E11" w:rsidRPr="000B6E11" w:rsidRDefault="000B6E11" w:rsidP="000B6E11">
      <w:pPr>
        <w:widowControl/>
        <w:numPr>
          <w:ilvl w:val="0"/>
          <w:numId w:val="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line="300" w:lineRule="atLeast"/>
        <w:ind w:left="450"/>
        <w:jc w:val="left"/>
        <w:rPr>
          <w:ins w:id="239" w:author="Unknown"/>
          <w:rFonts w:ascii="Consolas" w:eastAsia="宋体" w:hAnsi="Consolas" w:cs="Consolas"/>
          <w:color w:val="BEBEC5"/>
          <w:kern w:val="0"/>
          <w:sz w:val="18"/>
          <w:szCs w:val="18"/>
        </w:rPr>
      </w:pPr>
      <w:ins w:id="240" w:author="Unknown"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                      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stats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.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idf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.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getValue</w:t>
        </w:r>
        <w:proofErr w:type="spellEnd"/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()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*</w:t>
        </w:r>
      </w:ins>
    </w:p>
    <w:p w:rsidR="000B6E11" w:rsidRPr="000B6E11" w:rsidRDefault="000B6E11" w:rsidP="000B6E11">
      <w:pPr>
        <w:widowControl/>
        <w:numPr>
          <w:ilvl w:val="0"/>
          <w:numId w:val="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line="300" w:lineRule="atLeast"/>
        <w:ind w:left="450"/>
        <w:jc w:val="left"/>
        <w:rPr>
          <w:ins w:id="241" w:author="Unknown"/>
          <w:rFonts w:ascii="Consolas" w:eastAsia="宋体" w:hAnsi="Consolas" w:cs="Consolas"/>
          <w:color w:val="BEBEC5"/>
          <w:kern w:val="0"/>
          <w:sz w:val="18"/>
          <w:szCs w:val="18"/>
        </w:rPr>
      </w:pPr>
      <w:ins w:id="242" w:author="Unknown"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                      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fieldNormExpl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.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getValue</w:t>
        </w:r>
        <w:proofErr w:type="spellEnd"/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());</w:t>
        </w:r>
      </w:ins>
    </w:p>
    <w:p w:rsidR="000B6E11" w:rsidRPr="000B6E11" w:rsidRDefault="000B6E11" w:rsidP="000B6E11">
      <w:pPr>
        <w:widowControl/>
        <w:numPr>
          <w:ilvl w:val="0"/>
          <w:numId w:val="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line="300" w:lineRule="atLeast"/>
        <w:ind w:left="450"/>
        <w:jc w:val="left"/>
        <w:rPr>
          <w:ins w:id="243" w:author="Unknown"/>
          <w:rFonts w:ascii="Consolas" w:eastAsia="宋体" w:hAnsi="Consolas" w:cs="Consolas"/>
          <w:color w:val="BEBEC5"/>
          <w:kern w:val="0"/>
          <w:sz w:val="18"/>
          <w:szCs w:val="18"/>
        </w:rPr>
      </w:pPr>
      <w:ins w:id="244" w:author="Unknown"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</w:ins>
    </w:p>
    <w:p w:rsidR="000B6E11" w:rsidRPr="000B6E11" w:rsidRDefault="000B6E11" w:rsidP="000B6E11">
      <w:pPr>
        <w:widowControl/>
        <w:numPr>
          <w:ilvl w:val="0"/>
          <w:numId w:val="7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line="300" w:lineRule="atLeast"/>
        <w:ind w:left="450"/>
        <w:jc w:val="left"/>
        <w:rPr>
          <w:ins w:id="245" w:author="Unknown"/>
          <w:rFonts w:ascii="Consolas" w:eastAsia="宋体" w:hAnsi="Consolas" w:cs="Consolas"/>
          <w:color w:val="BEBEC5"/>
          <w:kern w:val="0"/>
          <w:sz w:val="18"/>
          <w:szCs w:val="18"/>
        </w:rPr>
      </w:pPr>
      <w:ins w:id="246" w:author="Unknown"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   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result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.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addDetail</w:t>
        </w:r>
        <w:proofErr w:type="spellEnd"/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(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fieldExpl</w:t>
        </w:r>
        <w:proofErr w:type="spellEnd"/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);</w:t>
        </w:r>
      </w:ins>
    </w:p>
    <w:p w:rsidR="000B6E11" w:rsidRPr="000B6E11" w:rsidRDefault="000B6E11" w:rsidP="000B6E11">
      <w:pPr>
        <w:widowControl/>
        <w:spacing w:after="270"/>
        <w:ind w:firstLine="480"/>
        <w:jc w:val="left"/>
        <w:rPr>
          <w:ins w:id="247" w:author="Unknown"/>
          <w:rFonts w:ascii="宋体" w:eastAsia="宋体" w:hAnsi="宋体" w:cs="宋体"/>
          <w:kern w:val="0"/>
          <w:sz w:val="24"/>
          <w:szCs w:val="24"/>
        </w:rPr>
      </w:pPr>
      <w:ins w:id="248" w:author="Unknown">
        <w:r w:rsidRPr="000B6E11">
          <w:rPr>
            <w:rFonts w:ascii="宋体" w:eastAsia="宋体" w:hAnsi="宋体" w:cs="宋体"/>
            <w:kern w:val="0"/>
            <w:sz w:val="24"/>
            <w:szCs w:val="24"/>
          </w:rPr>
          <w:t>重点是这一句：</w:t>
        </w:r>
      </w:ins>
    </w:p>
    <w:p w:rsidR="000B6E11" w:rsidRPr="000B6E11" w:rsidRDefault="000B6E11" w:rsidP="000B6E11">
      <w:pPr>
        <w:widowControl/>
        <w:numPr>
          <w:ilvl w:val="0"/>
          <w:numId w:val="8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line="300" w:lineRule="atLeast"/>
        <w:ind w:left="450"/>
        <w:jc w:val="left"/>
        <w:rPr>
          <w:ins w:id="249" w:author="Unknown"/>
          <w:rFonts w:ascii="Consolas" w:eastAsia="宋体" w:hAnsi="Consolas" w:cs="Consolas"/>
          <w:color w:val="BEBEC5"/>
          <w:kern w:val="0"/>
          <w:sz w:val="18"/>
          <w:szCs w:val="18"/>
        </w:rPr>
      </w:pPr>
      <w:proofErr w:type="spellStart"/>
      <w:ins w:id="250" w:author="Unknown"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fieldExpl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.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setValue</w:t>
        </w:r>
        <w:proofErr w:type="spellEnd"/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(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tfExplanation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.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getValue</w:t>
        </w:r>
        <w:proofErr w:type="spellEnd"/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()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*</w:t>
        </w:r>
      </w:ins>
    </w:p>
    <w:p w:rsidR="000B6E11" w:rsidRPr="000B6E11" w:rsidRDefault="000B6E11" w:rsidP="000B6E11">
      <w:pPr>
        <w:widowControl/>
        <w:numPr>
          <w:ilvl w:val="0"/>
          <w:numId w:val="8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line="300" w:lineRule="atLeast"/>
        <w:ind w:left="450"/>
        <w:jc w:val="left"/>
        <w:rPr>
          <w:ins w:id="251" w:author="Unknown"/>
          <w:rFonts w:ascii="Consolas" w:eastAsia="宋体" w:hAnsi="Consolas" w:cs="Consolas"/>
          <w:color w:val="BEBEC5"/>
          <w:kern w:val="0"/>
          <w:sz w:val="18"/>
          <w:szCs w:val="18"/>
        </w:rPr>
      </w:pPr>
      <w:ins w:id="252" w:author="Unknown"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                      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stats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.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idf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.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getValue</w:t>
        </w:r>
        <w:proofErr w:type="spellEnd"/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()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*</w:t>
        </w:r>
      </w:ins>
    </w:p>
    <w:p w:rsidR="000B6E11" w:rsidRPr="000B6E11" w:rsidRDefault="000B6E11" w:rsidP="000B6E11">
      <w:pPr>
        <w:widowControl/>
        <w:numPr>
          <w:ilvl w:val="0"/>
          <w:numId w:val="8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line="300" w:lineRule="atLeast"/>
        <w:ind w:left="450"/>
        <w:jc w:val="left"/>
        <w:rPr>
          <w:ins w:id="253" w:author="Unknown"/>
          <w:rFonts w:ascii="Consolas" w:eastAsia="宋体" w:hAnsi="Consolas" w:cs="Consolas"/>
          <w:color w:val="BEBEC5"/>
          <w:kern w:val="0"/>
          <w:sz w:val="18"/>
          <w:szCs w:val="18"/>
        </w:rPr>
      </w:pPr>
      <w:ins w:id="254" w:author="Unknown"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                      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fieldNormExpl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.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getValue</w:t>
        </w:r>
        <w:proofErr w:type="spellEnd"/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());</w:t>
        </w:r>
      </w:ins>
    </w:p>
    <w:p w:rsidR="000B6E11" w:rsidRPr="000B6E11" w:rsidRDefault="000B6E11" w:rsidP="000B6E11">
      <w:pPr>
        <w:widowControl/>
        <w:spacing w:after="270"/>
        <w:ind w:firstLine="480"/>
        <w:jc w:val="left"/>
        <w:rPr>
          <w:ins w:id="255" w:author="Unknown"/>
          <w:rFonts w:ascii="宋体" w:eastAsia="宋体" w:hAnsi="宋体" w:cs="宋体"/>
          <w:kern w:val="0"/>
          <w:sz w:val="24"/>
          <w:szCs w:val="24"/>
        </w:rPr>
      </w:pPr>
      <w:ins w:id="256" w:author="Unknown">
        <w:r w:rsidRPr="000B6E11">
          <w:rPr>
            <w:rFonts w:ascii="宋体" w:eastAsia="宋体" w:hAnsi="宋体" w:cs="宋体"/>
            <w:kern w:val="0"/>
            <w:sz w:val="24"/>
            <w:szCs w:val="24"/>
          </w:rPr>
          <w:t>使用计算式表示就是</w:t>
        </w:r>
      </w:ins>
    </w:p>
    <w:p w:rsidR="000B6E11" w:rsidRPr="000B6E11" w:rsidRDefault="000B6E11" w:rsidP="000B6E11">
      <w:pPr>
        <w:widowControl/>
        <w:spacing w:after="270"/>
        <w:ind w:firstLine="480"/>
        <w:jc w:val="left"/>
        <w:rPr>
          <w:ins w:id="257" w:author="Unknown"/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ins w:id="258" w:author="Unknown">
        <w:r w:rsidRPr="000B6E11">
          <w:rPr>
            <w:rFonts w:ascii="宋体" w:eastAsia="宋体" w:hAnsi="宋体" w:cs="宋体"/>
            <w:kern w:val="0"/>
            <w:sz w:val="24"/>
            <w:szCs w:val="24"/>
          </w:rPr>
          <w:t>fieldWeight</w:t>
        </w:r>
        <w:proofErr w:type="spellEnd"/>
        <w:proofErr w:type="gramEnd"/>
        <w:r w:rsidRPr="000B6E11">
          <w:rPr>
            <w:rFonts w:ascii="宋体" w:eastAsia="宋体" w:hAnsi="宋体" w:cs="宋体"/>
            <w:kern w:val="0"/>
            <w:sz w:val="24"/>
            <w:szCs w:val="24"/>
          </w:rPr>
          <w:t xml:space="preserve"> = </w:t>
        </w:r>
        <w:proofErr w:type="spellStart"/>
        <w:r w:rsidRPr="000B6E11">
          <w:rPr>
            <w:rFonts w:ascii="宋体" w:eastAsia="宋体" w:hAnsi="宋体" w:cs="宋体"/>
            <w:kern w:val="0"/>
            <w:sz w:val="24"/>
            <w:szCs w:val="24"/>
          </w:rPr>
          <w:t>tf</w:t>
        </w:r>
        <w:proofErr w:type="spellEnd"/>
        <w:r w:rsidRPr="000B6E11">
          <w:rPr>
            <w:rFonts w:ascii="宋体" w:eastAsia="宋体" w:hAnsi="宋体" w:cs="宋体"/>
            <w:kern w:val="0"/>
            <w:sz w:val="24"/>
            <w:szCs w:val="24"/>
          </w:rPr>
          <w:t xml:space="preserve"> * </w:t>
        </w:r>
        <w:proofErr w:type="spellStart"/>
        <w:r w:rsidRPr="000B6E11">
          <w:rPr>
            <w:rFonts w:ascii="宋体" w:eastAsia="宋体" w:hAnsi="宋体" w:cs="宋体"/>
            <w:kern w:val="0"/>
            <w:sz w:val="24"/>
            <w:szCs w:val="24"/>
          </w:rPr>
          <w:t>idf</w:t>
        </w:r>
        <w:proofErr w:type="spellEnd"/>
        <w:r w:rsidRPr="000B6E11">
          <w:rPr>
            <w:rFonts w:ascii="宋体" w:eastAsia="宋体" w:hAnsi="宋体" w:cs="宋体"/>
            <w:kern w:val="0"/>
            <w:sz w:val="24"/>
            <w:szCs w:val="24"/>
          </w:rPr>
          <w:t xml:space="preserve"> * </w:t>
        </w:r>
        <w:proofErr w:type="spellStart"/>
        <w:r w:rsidRPr="000B6E11">
          <w:rPr>
            <w:rFonts w:ascii="宋体" w:eastAsia="宋体" w:hAnsi="宋体" w:cs="宋体"/>
            <w:kern w:val="0"/>
            <w:sz w:val="24"/>
            <w:szCs w:val="24"/>
          </w:rPr>
          <w:t>fieldNorm</w:t>
        </w:r>
        <w:proofErr w:type="spellEnd"/>
      </w:ins>
    </w:p>
    <w:p w:rsidR="000B6E11" w:rsidRPr="000B6E11" w:rsidRDefault="000B6E11" w:rsidP="000B6E11">
      <w:pPr>
        <w:widowControl/>
        <w:spacing w:after="270"/>
        <w:ind w:firstLine="480"/>
        <w:jc w:val="left"/>
        <w:rPr>
          <w:ins w:id="259" w:author="Unknown"/>
          <w:rFonts w:ascii="宋体" w:eastAsia="宋体" w:hAnsi="宋体" w:cs="宋体"/>
          <w:kern w:val="0"/>
          <w:sz w:val="24"/>
          <w:szCs w:val="24"/>
        </w:rPr>
      </w:pPr>
      <w:proofErr w:type="spellStart"/>
      <w:ins w:id="260" w:author="Unknown">
        <w:r w:rsidRPr="000B6E11">
          <w:rPr>
            <w:rFonts w:ascii="宋体" w:eastAsia="宋体" w:hAnsi="宋体" w:cs="宋体"/>
            <w:kern w:val="0"/>
            <w:sz w:val="24"/>
            <w:szCs w:val="24"/>
          </w:rPr>
          <w:lastRenderedPageBreak/>
          <w:t>tf</w:t>
        </w:r>
        <w:proofErr w:type="spellEnd"/>
        <w:r w:rsidRPr="000B6E11">
          <w:rPr>
            <w:rFonts w:ascii="宋体" w:eastAsia="宋体" w:hAnsi="宋体" w:cs="宋体"/>
            <w:kern w:val="0"/>
            <w:sz w:val="24"/>
            <w:szCs w:val="24"/>
          </w:rPr>
          <w:t>和</w:t>
        </w:r>
        <w:proofErr w:type="spellStart"/>
        <w:r w:rsidRPr="000B6E11">
          <w:rPr>
            <w:rFonts w:ascii="宋体" w:eastAsia="宋体" w:hAnsi="宋体" w:cs="宋体"/>
            <w:kern w:val="0"/>
            <w:sz w:val="24"/>
            <w:szCs w:val="24"/>
          </w:rPr>
          <w:t>idf</w:t>
        </w:r>
        <w:proofErr w:type="spellEnd"/>
        <w:r w:rsidRPr="000B6E11">
          <w:rPr>
            <w:rFonts w:ascii="宋体" w:eastAsia="宋体" w:hAnsi="宋体" w:cs="宋体"/>
            <w:kern w:val="0"/>
            <w:sz w:val="24"/>
            <w:szCs w:val="24"/>
          </w:rPr>
          <w:t>的计算参考前面的，</w:t>
        </w:r>
        <w:proofErr w:type="spellStart"/>
        <w:r w:rsidRPr="000B6E11">
          <w:rPr>
            <w:rFonts w:ascii="宋体" w:eastAsia="宋体" w:hAnsi="宋体" w:cs="宋体"/>
            <w:kern w:val="0"/>
            <w:sz w:val="24"/>
            <w:szCs w:val="24"/>
          </w:rPr>
          <w:t>fieldNorm</w:t>
        </w:r>
        <w:proofErr w:type="spellEnd"/>
        <w:r w:rsidRPr="000B6E11">
          <w:rPr>
            <w:rFonts w:ascii="宋体" w:eastAsia="宋体" w:hAnsi="宋体" w:cs="宋体"/>
            <w:kern w:val="0"/>
            <w:sz w:val="24"/>
            <w:szCs w:val="24"/>
          </w:rPr>
          <w:t>的计算在索引的时候确定了，此时直接从索引文件中读取，这个方法并没有给出直接的计算。如果使用</w:t>
        </w:r>
        <w:proofErr w:type="spellStart"/>
        <w:r w:rsidRPr="000B6E11">
          <w:rPr>
            <w:rFonts w:ascii="宋体" w:eastAsia="宋体" w:hAnsi="宋体" w:cs="宋体"/>
            <w:kern w:val="0"/>
            <w:sz w:val="24"/>
            <w:szCs w:val="24"/>
          </w:rPr>
          <w:t>DefaultSimilarity</w:t>
        </w:r>
        <w:proofErr w:type="spellEnd"/>
        <w:r w:rsidRPr="000B6E11">
          <w:rPr>
            <w:rFonts w:ascii="宋体" w:eastAsia="宋体" w:hAnsi="宋体" w:cs="宋体"/>
            <w:kern w:val="0"/>
            <w:sz w:val="24"/>
            <w:szCs w:val="24"/>
          </w:rPr>
          <w:t>的话，它实际上就是</w:t>
        </w:r>
        <w:proofErr w:type="spellStart"/>
        <w:r w:rsidRPr="000B6E11">
          <w:rPr>
            <w:rFonts w:ascii="宋体" w:eastAsia="宋体" w:hAnsi="宋体" w:cs="宋体"/>
            <w:kern w:val="0"/>
            <w:sz w:val="24"/>
            <w:szCs w:val="24"/>
          </w:rPr>
          <w:t>lengthNorm</w:t>
        </w:r>
        <w:proofErr w:type="spellEnd"/>
        <w:r w:rsidRPr="000B6E11">
          <w:rPr>
            <w:rFonts w:ascii="宋体" w:eastAsia="宋体" w:hAnsi="宋体" w:cs="宋体"/>
            <w:kern w:val="0"/>
            <w:sz w:val="24"/>
            <w:szCs w:val="24"/>
          </w:rPr>
          <w:t>，域越长的话Norm越小，在org/apache/</w:t>
        </w:r>
        <w:proofErr w:type="spellStart"/>
        <w:r w:rsidRPr="000B6E11">
          <w:rPr>
            <w:rFonts w:ascii="宋体" w:eastAsia="宋体" w:hAnsi="宋体" w:cs="宋体"/>
            <w:kern w:val="0"/>
            <w:sz w:val="24"/>
            <w:szCs w:val="24"/>
          </w:rPr>
          <w:t>lucene</w:t>
        </w:r>
        <w:proofErr w:type="spellEnd"/>
        <w:r w:rsidRPr="000B6E11">
          <w:rPr>
            <w:rFonts w:ascii="宋体" w:eastAsia="宋体" w:hAnsi="宋体" w:cs="宋体"/>
            <w:kern w:val="0"/>
            <w:sz w:val="24"/>
            <w:szCs w:val="24"/>
          </w:rPr>
          <w:t>/search/similarities/DefaultSimilarity.java里面有关于它的计算：</w:t>
        </w:r>
      </w:ins>
    </w:p>
    <w:p w:rsidR="000B6E11" w:rsidRPr="000B6E11" w:rsidRDefault="000B6E11" w:rsidP="000B6E11">
      <w:pPr>
        <w:widowControl/>
        <w:numPr>
          <w:ilvl w:val="0"/>
          <w:numId w:val="9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line="300" w:lineRule="atLeast"/>
        <w:ind w:left="450"/>
        <w:jc w:val="left"/>
        <w:rPr>
          <w:ins w:id="261" w:author="Unknown"/>
          <w:rFonts w:ascii="Consolas" w:eastAsia="宋体" w:hAnsi="Consolas" w:cs="Consolas"/>
          <w:color w:val="BEBEC5"/>
          <w:kern w:val="0"/>
          <w:sz w:val="18"/>
          <w:szCs w:val="18"/>
        </w:rPr>
      </w:pPr>
      <w:ins w:id="262" w:author="Unknown"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 </w:t>
        </w:r>
        <w:r w:rsidRPr="000B6E11">
          <w:rPr>
            <w:rFonts w:ascii="Consolas" w:eastAsia="宋体" w:hAnsi="Consolas" w:cs="Consolas"/>
            <w:color w:val="F92659"/>
            <w:kern w:val="0"/>
            <w:sz w:val="18"/>
            <w:szCs w:val="18"/>
          </w:rPr>
          <w:t>public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92659"/>
            <w:kern w:val="0"/>
            <w:sz w:val="18"/>
            <w:szCs w:val="18"/>
          </w:rPr>
          <w:t>float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lengthNorm</w:t>
        </w:r>
        <w:proofErr w:type="spellEnd"/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(</w:t>
        </w:r>
        <w:proofErr w:type="spellStart"/>
        <w:r w:rsidRPr="000B6E11">
          <w:rPr>
            <w:rFonts w:ascii="Consolas" w:eastAsia="宋体" w:hAnsi="Consolas" w:cs="Consolas"/>
            <w:color w:val="A6E22E"/>
            <w:kern w:val="0"/>
            <w:sz w:val="18"/>
            <w:szCs w:val="18"/>
          </w:rPr>
          <w:t>FieldInvertState</w:t>
        </w:r>
        <w:proofErr w:type="spellEnd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state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)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{</w:t>
        </w:r>
      </w:ins>
    </w:p>
    <w:p w:rsidR="000B6E11" w:rsidRPr="000B6E11" w:rsidRDefault="000B6E11" w:rsidP="000B6E11">
      <w:pPr>
        <w:widowControl/>
        <w:numPr>
          <w:ilvl w:val="0"/>
          <w:numId w:val="9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line="300" w:lineRule="atLeast"/>
        <w:ind w:left="450"/>
        <w:jc w:val="left"/>
        <w:rPr>
          <w:ins w:id="263" w:author="Unknown"/>
          <w:rFonts w:ascii="Consolas" w:eastAsia="宋体" w:hAnsi="Consolas" w:cs="Consolas"/>
          <w:color w:val="BEBEC5"/>
          <w:kern w:val="0"/>
          <w:sz w:val="18"/>
          <w:szCs w:val="18"/>
        </w:rPr>
      </w:pPr>
      <w:ins w:id="264" w:author="Unknown"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   </w:t>
        </w:r>
        <w:r w:rsidRPr="000B6E11">
          <w:rPr>
            <w:rFonts w:ascii="Consolas" w:eastAsia="宋体" w:hAnsi="Consolas" w:cs="Consolas"/>
            <w:color w:val="F92659"/>
            <w:kern w:val="0"/>
            <w:sz w:val="18"/>
            <w:szCs w:val="18"/>
          </w:rPr>
          <w:t>final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proofErr w:type="spellStart"/>
        <w:r w:rsidRPr="000B6E11">
          <w:rPr>
            <w:rFonts w:ascii="Consolas" w:eastAsia="宋体" w:hAnsi="Consolas" w:cs="Consolas"/>
            <w:color w:val="F92659"/>
            <w:kern w:val="0"/>
            <w:sz w:val="18"/>
            <w:szCs w:val="18"/>
          </w:rPr>
          <w:t>int</w:t>
        </w:r>
        <w:proofErr w:type="spellEnd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numTerms</w:t>
        </w:r>
        <w:proofErr w:type="spellEnd"/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;</w:t>
        </w:r>
      </w:ins>
    </w:p>
    <w:p w:rsidR="000B6E11" w:rsidRPr="000B6E11" w:rsidRDefault="000B6E11" w:rsidP="000B6E11">
      <w:pPr>
        <w:widowControl/>
        <w:numPr>
          <w:ilvl w:val="0"/>
          <w:numId w:val="9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line="300" w:lineRule="atLeast"/>
        <w:ind w:left="450"/>
        <w:jc w:val="left"/>
        <w:rPr>
          <w:ins w:id="265" w:author="Unknown"/>
          <w:rFonts w:ascii="Consolas" w:eastAsia="宋体" w:hAnsi="Consolas" w:cs="Consolas"/>
          <w:color w:val="BEBEC5"/>
          <w:kern w:val="0"/>
          <w:sz w:val="18"/>
          <w:szCs w:val="18"/>
        </w:rPr>
      </w:pPr>
      <w:ins w:id="266" w:author="Unknown"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   </w:t>
        </w:r>
        <w:r w:rsidRPr="000B6E11">
          <w:rPr>
            <w:rFonts w:ascii="Consolas" w:eastAsia="宋体" w:hAnsi="Consolas" w:cs="Consolas"/>
            <w:color w:val="F92659"/>
            <w:kern w:val="0"/>
            <w:sz w:val="18"/>
            <w:szCs w:val="18"/>
          </w:rPr>
          <w:t>if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(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discountOverlaps</w:t>
        </w:r>
        <w:proofErr w:type="spellEnd"/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)</w:t>
        </w:r>
      </w:ins>
    </w:p>
    <w:p w:rsidR="000B6E11" w:rsidRPr="000B6E11" w:rsidRDefault="000B6E11" w:rsidP="000B6E11">
      <w:pPr>
        <w:widowControl/>
        <w:numPr>
          <w:ilvl w:val="0"/>
          <w:numId w:val="9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line="300" w:lineRule="atLeast"/>
        <w:ind w:left="450"/>
        <w:jc w:val="left"/>
        <w:rPr>
          <w:ins w:id="267" w:author="Unknown"/>
          <w:rFonts w:ascii="Consolas" w:eastAsia="宋体" w:hAnsi="Consolas" w:cs="Consolas"/>
          <w:color w:val="BEBEC5"/>
          <w:kern w:val="0"/>
          <w:sz w:val="18"/>
          <w:szCs w:val="18"/>
        </w:rPr>
      </w:pPr>
      <w:ins w:id="268" w:author="Unknown"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     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numTerms</w:t>
        </w:r>
        <w:proofErr w:type="spellEnd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=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state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.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getLength</w:t>
        </w:r>
        <w:proofErr w:type="spellEnd"/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()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-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state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.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getNumOverlap</w:t>
        </w:r>
        <w:proofErr w:type="spellEnd"/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();</w:t>
        </w:r>
      </w:ins>
    </w:p>
    <w:p w:rsidR="000B6E11" w:rsidRPr="000B6E11" w:rsidRDefault="000B6E11" w:rsidP="000B6E11">
      <w:pPr>
        <w:widowControl/>
        <w:numPr>
          <w:ilvl w:val="0"/>
          <w:numId w:val="9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line="300" w:lineRule="atLeast"/>
        <w:ind w:left="450"/>
        <w:jc w:val="left"/>
        <w:rPr>
          <w:ins w:id="269" w:author="Unknown"/>
          <w:rFonts w:ascii="Consolas" w:eastAsia="宋体" w:hAnsi="Consolas" w:cs="Consolas"/>
          <w:color w:val="BEBEC5"/>
          <w:kern w:val="0"/>
          <w:sz w:val="18"/>
          <w:szCs w:val="18"/>
        </w:rPr>
      </w:pPr>
      <w:ins w:id="270" w:author="Unknown"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   </w:t>
        </w:r>
        <w:r w:rsidRPr="000B6E11">
          <w:rPr>
            <w:rFonts w:ascii="Consolas" w:eastAsia="宋体" w:hAnsi="Consolas" w:cs="Consolas"/>
            <w:color w:val="F92659"/>
            <w:kern w:val="0"/>
            <w:sz w:val="18"/>
            <w:szCs w:val="18"/>
          </w:rPr>
          <w:t>else</w:t>
        </w:r>
      </w:ins>
    </w:p>
    <w:p w:rsidR="000B6E11" w:rsidRPr="000B6E11" w:rsidRDefault="000B6E11" w:rsidP="000B6E11">
      <w:pPr>
        <w:widowControl/>
        <w:numPr>
          <w:ilvl w:val="0"/>
          <w:numId w:val="9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line="300" w:lineRule="atLeast"/>
        <w:ind w:left="450"/>
        <w:jc w:val="left"/>
        <w:rPr>
          <w:ins w:id="271" w:author="Unknown"/>
          <w:rFonts w:ascii="Consolas" w:eastAsia="宋体" w:hAnsi="Consolas" w:cs="Consolas"/>
          <w:color w:val="BEBEC5"/>
          <w:kern w:val="0"/>
          <w:sz w:val="18"/>
          <w:szCs w:val="18"/>
        </w:rPr>
      </w:pPr>
      <w:ins w:id="272" w:author="Unknown"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     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numTerms</w:t>
        </w:r>
        <w:proofErr w:type="spellEnd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=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proofErr w:type="spellStart"/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state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.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getLength</w:t>
        </w:r>
        <w:proofErr w:type="spellEnd"/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();</w:t>
        </w:r>
      </w:ins>
    </w:p>
    <w:p w:rsidR="000B6E11" w:rsidRPr="000B6E11" w:rsidRDefault="000B6E11" w:rsidP="000B6E11">
      <w:pPr>
        <w:widowControl/>
        <w:numPr>
          <w:ilvl w:val="0"/>
          <w:numId w:val="9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line="300" w:lineRule="atLeast"/>
        <w:ind w:left="450"/>
        <w:jc w:val="left"/>
        <w:rPr>
          <w:ins w:id="273" w:author="Unknown"/>
          <w:rFonts w:ascii="Consolas" w:eastAsia="宋体" w:hAnsi="Consolas" w:cs="Consolas"/>
          <w:color w:val="BEBEC5"/>
          <w:kern w:val="0"/>
          <w:sz w:val="18"/>
          <w:szCs w:val="18"/>
        </w:rPr>
      </w:pPr>
      <w:ins w:id="274" w:author="Unknown"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  </w:t>
        </w:r>
        <w:r w:rsidRPr="000B6E11">
          <w:rPr>
            <w:rFonts w:ascii="Consolas" w:eastAsia="宋体" w:hAnsi="Consolas" w:cs="Consolas"/>
            <w:color w:val="F92659"/>
            <w:kern w:val="0"/>
            <w:sz w:val="18"/>
            <w:szCs w:val="18"/>
          </w:rPr>
          <w:t>return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state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.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getBoost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()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*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((</w:t>
        </w:r>
        <w:r w:rsidRPr="000B6E11">
          <w:rPr>
            <w:rFonts w:ascii="Consolas" w:eastAsia="宋体" w:hAnsi="Consolas" w:cs="Consolas"/>
            <w:color w:val="F92659"/>
            <w:kern w:val="0"/>
            <w:sz w:val="18"/>
            <w:szCs w:val="18"/>
          </w:rPr>
          <w:t>float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)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(</w:t>
        </w:r>
        <w:r w:rsidRPr="000B6E11">
          <w:rPr>
            <w:rFonts w:ascii="Consolas" w:eastAsia="宋体" w:hAnsi="Consolas" w:cs="Consolas"/>
            <w:color w:val="AE81FF"/>
            <w:kern w:val="0"/>
            <w:sz w:val="18"/>
            <w:szCs w:val="18"/>
          </w:rPr>
          <w:t>1.0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/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</w:t>
        </w:r>
        <w:r w:rsidRPr="000B6E11">
          <w:rPr>
            <w:rFonts w:ascii="Consolas" w:eastAsia="宋体" w:hAnsi="Consolas" w:cs="Consolas"/>
            <w:color w:val="A6E22E"/>
            <w:kern w:val="0"/>
            <w:sz w:val="18"/>
            <w:szCs w:val="18"/>
          </w:rPr>
          <w:t>Math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.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sqrt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(</w:t>
        </w:r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numTerms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)));</w:t>
        </w:r>
        <w:bookmarkStart w:id="275" w:name="_GoBack"/>
        <w:bookmarkEnd w:id="275"/>
      </w:ins>
    </w:p>
    <w:p w:rsidR="000B6E11" w:rsidRPr="000B6E11" w:rsidRDefault="000B6E11" w:rsidP="000B6E11">
      <w:pPr>
        <w:widowControl/>
        <w:numPr>
          <w:ilvl w:val="0"/>
          <w:numId w:val="9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line="300" w:lineRule="atLeast"/>
        <w:ind w:left="450"/>
        <w:jc w:val="left"/>
        <w:rPr>
          <w:ins w:id="276" w:author="Unknown"/>
          <w:rFonts w:ascii="Consolas" w:eastAsia="宋体" w:hAnsi="Consolas" w:cs="Consolas"/>
          <w:color w:val="BEBEC5"/>
          <w:kern w:val="0"/>
          <w:sz w:val="18"/>
          <w:szCs w:val="18"/>
        </w:rPr>
      </w:pPr>
      <w:ins w:id="277" w:author="Unknown">
        <w:r w:rsidRPr="000B6E11">
          <w:rPr>
            <w:rFonts w:ascii="Consolas" w:eastAsia="宋体" w:hAnsi="Consolas" w:cs="Consolas"/>
            <w:color w:val="66D9EF"/>
            <w:kern w:val="0"/>
            <w:sz w:val="18"/>
            <w:szCs w:val="18"/>
          </w:rPr>
          <w:t>  </w:t>
        </w:r>
        <w:r w:rsidRPr="000B6E11">
          <w:rPr>
            <w:rFonts w:ascii="Consolas" w:eastAsia="宋体" w:hAnsi="Consolas" w:cs="Consolas"/>
            <w:color w:val="F8F8F2"/>
            <w:kern w:val="0"/>
            <w:sz w:val="18"/>
            <w:szCs w:val="18"/>
          </w:rPr>
          <w:t>}</w:t>
        </w:r>
      </w:ins>
    </w:p>
    <w:p w:rsidR="000B6E11" w:rsidRPr="000B6E11" w:rsidRDefault="000B6E11" w:rsidP="000B6E11">
      <w:pPr>
        <w:widowControl/>
        <w:spacing w:after="270"/>
        <w:ind w:firstLine="480"/>
        <w:jc w:val="left"/>
        <w:rPr>
          <w:ins w:id="278" w:author="Unknown"/>
          <w:rFonts w:ascii="宋体" w:eastAsia="宋体" w:hAnsi="宋体" w:cs="宋体"/>
          <w:kern w:val="0"/>
          <w:sz w:val="24"/>
          <w:szCs w:val="24"/>
        </w:rPr>
      </w:pPr>
      <w:ins w:id="279" w:author="Unknown">
        <w:r w:rsidRPr="000B6E11">
          <w:rPr>
            <w:rFonts w:ascii="宋体" w:eastAsia="宋体" w:hAnsi="宋体" w:cs="宋体"/>
            <w:kern w:val="0"/>
            <w:sz w:val="24"/>
            <w:szCs w:val="24"/>
          </w:rPr>
          <w:t>这个我就不再验算了，每个域的Terms数量开方求倒数乘以该域的boost得出最终的结果。</w:t>
        </w:r>
      </w:ins>
    </w:p>
    <w:p w:rsidR="004A6864" w:rsidRPr="000B6E11" w:rsidRDefault="004A6864" w:rsidP="000B6E11"/>
    <w:sectPr w:rsidR="004A6864" w:rsidRPr="000B6E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12E0D"/>
    <w:multiLevelType w:val="multilevel"/>
    <w:tmpl w:val="EE667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E131B7"/>
    <w:multiLevelType w:val="multilevel"/>
    <w:tmpl w:val="EF7CF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32456F5"/>
    <w:multiLevelType w:val="multilevel"/>
    <w:tmpl w:val="5A4A4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96C678C"/>
    <w:multiLevelType w:val="multilevel"/>
    <w:tmpl w:val="618CA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1460947"/>
    <w:multiLevelType w:val="multilevel"/>
    <w:tmpl w:val="49083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18864F0"/>
    <w:multiLevelType w:val="multilevel"/>
    <w:tmpl w:val="54AEE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3614389"/>
    <w:multiLevelType w:val="multilevel"/>
    <w:tmpl w:val="5E5C4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92A326A"/>
    <w:multiLevelType w:val="multilevel"/>
    <w:tmpl w:val="8528B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0345B46"/>
    <w:multiLevelType w:val="multilevel"/>
    <w:tmpl w:val="BED0C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E11"/>
    <w:rsid w:val="000B6E11"/>
    <w:rsid w:val="004A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B6E1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B6E1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B6E1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0B6E1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0B6E11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0B6E1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B6E1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B6E1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B6E1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0B6E11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0B6E11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0B6E11"/>
    <w:rPr>
      <w:rFonts w:ascii="宋体" w:eastAsia="宋体" w:hAnsi="宋体" w:cs="宋体"/>
      <w:b/>
      <w:bCs/>
      <w:kern w:val="0"/>
      <w:sz w:val="15"/>
      <w:szCs w:val="15"/>
    </w:rPr>
  </w:style>
  <w:style w:type="character" w:styleId="a3">
    <w:name w:val="Hyperlink"/>
    <w:basedOn w:val="a0"/>
    <w:uiPriority w:val="99"/>
    <w:semiHidden/>
    <w:unhideWhenUsed/>
    <w:rsid w:val="000B6E1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B6E11"/>
    <w:rPr>
      <w:color w:val="800080"/>
      <w:u w:val="single"/>
    </w:rPr>
  </w:style>
  <w:style w:type="character" w:customStyle="1" w:styleId="item">
    <w:name w:val="item"/>
    <w:basedOn w:val="a0"/>
    <w:rsid w:val="000B6E11"/>
  </w:style>
  <w:style w:type="character" w:customStyle="1" w:styleId="apple-converted-space">
    <w:name w:val="apple-converted-space"/>
    <w:basedOn w:val="a0"/>
    <w:rsid w:val="000B6E11"/>
  </w:style>
  <w:style w:type="character" w:customStyle="1" w:styleId="muted">
    <w:name w:val="muted"/>
    <w:basedOn w:val="a0"/>
    <w:rsid w:val="000B6E11"/>
  </w:style>
  <w:style w:type="paragraph" w:styleId="a5">
    <w:name w:val="Normal (Web)"/>
    <w:basedOn w:val="a"/>
    <w:uiPriority w:val="99"/>
    <w:unhideWhenUsed/>
    <w:rsid w:val="000B6E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B6E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B6E11"/>
    <w:rPr>
      <w:rFonts w:ascii="宋体" w:eastAsia="宋体" w:hAnsi="宋体" w:cs="宋体"/>
      <w:kern w:val="0"/>
      <w:sz w:val="24"/>
      <w:szCs w:val="24"/>
    </w:rPr>
  </w:style>
  <w:style w:type="character" w:customStyle="1" w:styleId="lit">
    <w:name w:val="lit"/>
    <w:basedOn w:val="a0"/>
    <w:rsid w:val="000B6E11"/>
  </w:style>
  <w:style w:type="character" w:customStyle="1" w:styleId="pln">
    <w:name w:val="pln"/>
    <w:basedOn w:val="a0"/>
    <w:rsid w:val="000B6E11"/>
  </w:style>
  <w:style w:type="character" w:customStyle="1" w:styleId="pun">
    <w:name w:val="pun"/>
    <w:basedOn w:val="a0"/>
    <w:rsid w:val="000B6E11"/>
  </w:style>
  <w:style w:type="character" w:customStyle="1" w:styleId="kwd">
    <w:name w:val="kwd"/>
    <w:basedOn w:val="a0"/>
    <w:rsid w:val="000B6E11"/>
  </w:style>
  <w:style w:type="character" w:customStyle="1" w:styleId="typ">
    <w:name w:val="typ"/>
    <w:basedOn w:val="a0"/>
    <w:rsid w:val="000B6E11"/>
  </w:style>
  <w:style w:type="character" w:styleId="a6">
    <w:name w:val="Strong"/>
    <w:basedOn w:val="a0"/>
    <w:uiPriority w:val="22"/>
    <w:qFormat/>
    <w:rsid w:val="000B6E11"/>
    <w:rPr>
      <w:b/>
      <w:bCs/>
    </w:rPr>
  </w:style>
  <w:style w:type="character" w:customStyle="1" w:styleId="com">
    <w:name w:val="com"/>
    <w:basedOn w:val="a0"/>
    <w:rsid w:val="000B6E11"/>
  </w:style>
  <w:style w:type="character" w:customStyle="1" w:styleId="str">
    <w:name w:val="str"/>
    <w:basedOn w:val="a0"/>
    <w:rsid w:val="000B6E11"/>
  </w:style>
  <w:style w:type="paragraph" w:styleId="a7">
    <w:name w:val="Balloon Text"/>
    <w:basedOn w:val="a"/>
    <w:link w:val="Char"/>
    <w:uiPriority w:val="99"/>
    <w:semiHidden/>
    <w:unhideWhenUsed/>
    <w:rsid w:val="000B6E11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0B6E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B6E1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B6E1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B6E1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0B6E1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0B6E11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0B6E1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B6E1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B6E1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B6E1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0B6E11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0B6E11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0B6E11"/>
    <w:rPr>
      <w:rFonts w:ascii="宋体" w:eastAsia="宋体" w:hAnsi="宋体" w:cs="宋体"/>
      <w:b/>
      <w:bCs/>
      <w:kern w:val="0"/>
      <w:sz w:val="15"/>
      <w:szCs w:val="15"/>
    </w:rPr>
  </w:style>
  <w:style w:type="character" w:styleId="a3">
    <w:name w:val="Hyperlink"/>
    <w:basedOn w:val="a0"/>
    <w:uiPriority w:val="99"/>
    <w:semiHidden/>
    <w:unhideWhenUsed/>
    <w:rsid w:val="000B6E1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B6E11"/>
    <w:rPr>
      <w:color w:val="800080"/>
      <w:u w:val="single"/>
    </w:rPr>
  </w:style>
  <w:style w:type="character" w:customStyle="1" w:styleId="item">
    <w:name w:val="item"/>
    <w:basedOn w:val="a0"/>
    <w:rsid w:val="000B6E11"/>
  </w:style>
  <w:style w:type="character" w:customStyle="1" w:styleId="apple-converted-space">
    <w:name w:val="apple-converted-space"/>
    <w:basedOn w:val="a0"/>
    <w:rsid w:val="000B6E11"/>
  </w:style>
  <w:style w:type="character" w:customStyle="1" w:styleId="muted">
    <w:name w:val="muted"/>
    <w:basedOn w:val="a0"/>
    <w:rsid w:val="000B6E11"/>
  </w:style>
  <w:style w:type="paragraph" w:styleId="a5">
    <w:name w:val="Normal (Web)"/>
    <w:basedOn w:val="a"/>
    <w:uiPriority w:val="99"/>
    <w:unhideWhenUsed/>
    <w:rsid w:val="000B6E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B6E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B6E11"/>
    <w:rPr>
      <w:rFonts w:ascii="宋体" w:eastAsia="宋体" w:hAnsi="宋体" w:cs="宋体"/>
      <w:kern w:val="0"/>
      <w:sz w:val="24"/>
      <w:szCs w:val="24"/>
    </w:rPr>
  </w:style>
  <w:style w:type="character" w:customStyle="1" w:styleId="lit">
    <w:name w:val="lit"/>
    <w:basedOn w:val="a0"/>
    <w:rsid w:val="000B6E11"/>
  </w:style>
  <w:style w:type="character" w:customStyle="1" w:styleId="pln">
    <w:name w:val="pln"/>
    <w:basedOn w:val="a0"/>
    <w:rsid w:val="000B6E11"/>
  </w:style>
  <w:style w:type="character" w:customStyle="1" w:styleId="pun">
    <w:name w:val="pun"/>
    <w:basedOn w:val="a0"/>
    <w:rsid w:val="000B6E11"/>
  </w:style>
  <w:style w:type="character" w:customStyle="1" w:styleId="kwd">
    <w:name w:val="kwd"/>
    <w:basedOn w:val="a0"/>
    <w:rsid w:val="000B6E11"/>
  </w:style>
  <w:style w:type="character" w:customStyle="1" w:styleId="typ">
    <w:name w:val="typ"/>
    <w:basedOn w:val="a0"/>
    <w:rsid w:val="000B6E11"/>
  </w:style>
  <w:style w:type="character" w:styleId="a6">
    <w:name w:val="Strong"/>
    <w:basedOn w:val="a0"/>
    <w:uiPriority w:val="22"/>
    <w:qFormat/>
    <w:rsid w:val="000B6E11"/>
    <w:rPr>
      <w:b/>
      <w:bCs/>
    </w:rPr>
  </w:style>
  <w:style w:type="character" w:customStyle="1" w:styleId="com">
    <w:name w:val="com"/>
    <w:basedOn w:val="a0"/>
    <w:rsid w:val="000B6E11"/>
  </w:style>
  <w:style w:type="character" w:customStyle="1" w:styleId="str">
    <w:name w:val="str"/>
    <w:basedOn w:val="a0"/>
    <w:rsid w:val="000B6E11"/>
  </w:style>
  <w:style w:type="paragraph" w:styleId="a7">
    <w:name w:val="Balloon Text"/>
    <w:basedOn w:val="a"/>
    <w:link w:val="Char"/>
    <w:uiPriority w:val="99"/>
    <w:semiHidden/>
    <w:unhideWhenUsed/>
    <w:rsid w:val="000B6E11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0B6E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31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8F8F8"/>
                <w:bottom w:val="none" w:sz="0" w:space="0" w:color="auto"/>
                <w:right w:val="single" w:sz="6" w:space="0" w:color="F8F8F8"/>
              </w:divBdr>
              <w:divsChild>
                <w:div w:id="1067384842">
                  <w:marLeft w:val="0"/>
                  <w:marRight w:val="0"/>
                  <w:marTop w:val="0"/>
                  <w:marBottom w:val="0"/>
                  <w:divBdr>
                    <w:top w:val="single" w:sz="12" w:space="0" w:color="3399CC"/>
                    <w:left w:val="single" w:sz="12" w:space="0" w:color="3399CC"/>
                    <w:bottom w:val="single" w:sz="12" w:space="0" w:color="3399CC"/>
                    <w:right w:val="single" w:sz="12" w:space="0" w:color="3399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ankcs.com/program/java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hankcs.com/progra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ankcs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www.hankcs.com/program/java/lucene-scoring-algorithm-explained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1085</Words>
  <Characters>6191</Characters>
  <Application>Microsoft Office Word</Application>
  <DocSecurity>0</DocSecurity>
  <Lines>51</Lines>
  <Paragraphs>14</Paragraphs>
  <ScaleCrop>false</ScaleCrop>
  <Company>中国平安保险(集团)股份有限公司</Company>
  <LinksUpToDate>false</LinksUpToDate>
  <CharactersWithSpaces>7262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Localadmin</cp:lastModifiedBy>
  <cp:revision>1</cp:revision>
  <dcterms:created xsi:type="dcterms:W3CDTF">2016-02-19T01:43:00Z</dcterms:created>
  <dcterms:modified xsi:type="dcterms:W3CDTF">2016-02-19T01:44:00Z</dcterms:modified>
</cp:coreProperties>
</file>